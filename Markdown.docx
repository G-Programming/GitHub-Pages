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61888" w14:textId="6B0C961D" w:rsidR="00F01402" w:rsidRPr="00613BB9" w:rsidRDefault="00F01402">
      <w:pPr>
        <w:rPr>
          <w:rFonts w:ascii="SimSun" w:eastAsia="SimSun" w:hAnsi="SimSun"/>
        </w:rPr>
      </w:pPr>
    </w:p>
    <w:p w14:paraId="7AFF5AEB" w14:textId="77777777" w:rsidR="00B660DF" w:rsidRPr="00613BB9" w:rsidRDefault="00B660DF" w:rsidP="00B14351"/>
    <w:p w14:paraId="7F120FDE" w14:textId="44DFD915" w:rsidR="000948F1" w:rsidRPr="00613BB9" w:rsidRDefault="000948F1" w:rsidP="00E45717">
      <w:pPr>
        <w:pStyle w:val="1"/>
        <w:rPr>
          <w:rFonts w:ascii="SimSun" w:eastAsia="SimSun" w:hAnsi="SimSun"/>
        </w:rPr>
      </w:pPr>
      <w:bookmarkStart w:id="0" w:name="_Toc46394827"/>
      <w:r w:rsidRPr="00613BB9">
        <w:rPr>
          <w:rFonts w:ascii="SimSun" w:eastAsia="SimSun" w:hAnsi="SimSun"/>
        </w:rPr>
        <w:t>Markdown</w:t>
      </w:r>
      <w:bookmarkEnd w:id="0"/>
    </w:p>
    <w:p w14:paraId="72F7BAC5" w14:textId="77777777" w:rsidR="000948F1" w:rsidRPr="00613BB9" w:rsidRDefault="000948F1" w:rsidP="00E45717">
      <w:pPr>
        <w:pStyle w:val="2"/>
        <w:rPr>
          <w:sz w:val="24"/>
          <w:szCs w:val="24"/>
        </w:rPr>
      </w:pPr>
      <w:bookmarkStart w:id="1" w:name="_Toc46394828"/>
      <w:r w:rsidRPr="00613BB9">
        <w:rPr>
          <w:sz w:val="24"/>
          <w:szCs w:val="24"/>
        </w:rPr>
        <w:t>Markdown</w:t>
      </w:r>
      <w:r w:rsidRPr="00613BB9">
        <w:rPr>
          <w:rFonts w:hint="eastAsia"/>
          <w:sz w:val="24"/>
          <w:szCs w:val="24"/>
        </w:rPr>
        <w:t>简介</w:t>
      </w:r>
      <w:bookmarkEnd w:id="1"/>
    </w:p>
    <w:p w14:paraId="24C512FA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Markdown是一种纯文本格式的标记语言。通过简单的标记语法，它可以使普通文本内容具有一定的格式。</w:t>
      </w:r>
    </w:p>
    <w:p w14:paraId="3775BA97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b/>
          <w:bCs/>
          <w:kern w:val="0"/>
          <w:sz w:val="24"/>
          <w:szCs w:val="24"/>
        </w:rPr>
        <w:t>优点：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1、因为是纯文本，所以只要支持Markdown的地方都能获得一样的编辑效果，可以让作者摆脱排版的困扰，专心写作。</w:t>
      </w:r>
    </w:p>
    <w:p w14:paraId="3A840E6B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2、操作简单。比如:WYSIWYG编辑时标记个标题，先选中内容，再点击导航栏的标题按钮，选择几级标题。要三个步骤。而Markdown只需要在标题内容前加#即可</w:t>
      </w:r>
    </w:p>
    <w:p w14:paraId="7729F75C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b/>
          <w:bCs/>
          <w:kern w:val="0"/>
          <w:sz w:val="24"/>
          <w:szCs w:val="24"/>
        </w:rPr>
        <w:t>缺点：</w:t>
      </w:r>
    </w:p>
    <w:p w14:paraId="2003721F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1、需要记一些语法（当然，是很简单。五分钟学会）。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2、有些平台不支持Markdown编辑模式。</w:t>
      </w:r>
    </w:p>
    <w:p w14:paraId="3F3DBFBE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3EF1A381" w14:textId="77777777" w:rsidR="000948F1" w:rsidRPr="00613BB9" w:rsidRDefault="000948F1" w:rsidP="00E45717">
      <w:pPr>
        <w:pStyle w:val="2"/>
      </w:pPr>
      <w:bookmarkStart w:id="2" w:name="_Toc46394829"/>
      <w:r w:rsidRPr="00613BB9">
        <w:rPr>
          <w:rFonts w:hint="eastAsia"/>
        </w:rPr>
        <w:t>注释</w:t>
      </w:r>
      <w:bookmarkEnd w:id="2"/>
    </w:p>
    <w:p w14:paraId="571A70A4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2C60292F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[comment]: &lt;&gt; (This is a comment, it will not be included)</w:t>
      </w:r>
    </w:p>
    <w:p w14:paraId="0018AF3E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[comment]: &lt;&gt; (in  the output file unless you use it in)</w:t>
      </w:r>
    </w:p>
    <w:p w14:paraId="4E0795B8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[comment]: &lt;&gt; (a reference style link.)</w:t>
      </w:r>
    </w:p>
    <w:p w14:paraId="14079687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[//]: &lt;&gt; (This is also a comment.)</w:t>
      </w:r>
    </w:p>
    <w:p w14:paraId="022682A0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[//]: # (This may be the most platform independent comment)</w:t>
      </w:r>
    </w:p>
    <w:p w14:paraId="1A6DF5D7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[^_^]:</w:t>
      </w:r>
    </w:p>
    <w:p w14:paraId="077CF80D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6044C504" w14:textId="77777777" w:rsidR="000948F1" w:rsidRPr="00613BB9" w:rsidRDefault="000948F1" w:rsidP="00E45717">
      <w:pPr>
        <w:pStyle w:val="2"/>
      </w:pPr>
      <w:bookmarkStart w:id="3" w:name="_Toc46394830"/>
      <w:r w:rsidRPr="00613BB9">
        <w:rPr>
          <w:rFonts w:hint="eastAsia"/>
        </w:rPr>
        <w:t>排版</w:t>
      </w:r>
      <w:bookmarkEnd w:id="3"/>
    </w:p>
    <w:p w14:paraId="4947106E" w14:textId="77777777" w:rsidR="000948F1" w:rsidRPr="00613BB9" w:rsidRDefault="000948F1" w:rsidP="00E45717">
      <w:pPr>
        <w:pStyle w:val="3"/>
        <w:rPr>
          <w:b w:val="0"/>
          <w:bCs w:val="0"/>
          <w:kern w:val="36"/>
          <w:sz w:val="48"/>
          <w:szCs w:val="48"/>
        </w:rPr>
      </w:pPr>
      <w:bookmarkStart w:id="4" w:name="_Toc46394831"/>
      <w:r w:rsidRPr="00613BB9">
        <w:rPr>
          <w:kern w:val="36"/>
          <w:sz w:val="48"/>
          <w:szCs w:val="48"/>
        </w:rPr>
        <w:t>分割线</w:t>
      </w:r>
      <w:bookmarkEnd w:id="4"/>
    </w:p>
    <w:p w14:paraId="464E2DF8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三个或者三个以上的 - 或者 * 都可以。</w:t>
      </w:r>
    </w:p>
    <w:p w14:paraId="40464D0C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lastRenderedPageBreak/>
        <w:t>示例：</w:t>
      </w:r>
    </w:p>
    <w:p w14:paraId="6406A9E9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---</w:t>
      </w:r>
    </w:p>
    <w:p w14:paraId="6EB146B4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----</w:t>
      </w:r>
    </w:p>
    <w:p w14:paraId="21F25949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***</w:t>
      </w:r>
    </w:p>
    <w:p w14:paraId="6957FC97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*****</w:t>
      </w:r>
    </w:p>
    <w:p w14:paraId="6F821A19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效果如下：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可以看到，显示效果是一样的。</w:t>
      </w:r>
    </w:p>
    <w:p w14:paraId="6D302AD7" w14:textId="77777777" w:rsidR="000948F1" w:rsidRPr="00613BB9" w:rsidRDefault="00E20A3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pict w14:anchorId="4CEBE3AC">
          <v:rect id="_x0000_i1025" style="width:0;height:1.5pt" o:hralign="center" o:hrstd="t" o:hr="t" fillcolor="#a0a0a0" stroked="f"/>
        </w:pict>
      </w:r>
    </w:p>
    <w:p w14:paraId="6BE85A63" w14:textId="77777777" w:rsidR="000948F1" w:rsidRPr="00613BB9" w:rsidRDefault="00E20A3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pict w14:anchorId="108A172D">
          <v:rect id="_x0000_i1026" style="width:0;height:1.5pt" o:hralign="center" o:hrstd="t" o:hr="t" fillcolor="#a0a0a0" stroked="f"/>
        </w:pict>
      </w:r>
    </w:p>
    <w:p w14:paraId="4BE0718A" w14:textId="77777777" w:rsidR="000948F1" w:rsidRPr="00613BB9" w:rsidRDefault="00E20A3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pict w14:anchorId="1CA7DD16">
          <v:rect id="_x0000_i1027" style="width:0;height:1.5pt" o:hralign="center" o:hrstd="t" o:hr="t" fillcolor="#a0a0a0" stroked="f"/>
        </w:pict>
      </w:r>
    </w:p>
    <w:p w14:paraId="7C70926C" w14:textId="77777777" w:rsidR="000948F1" w:rsidRPr="00613BB9" w:rsidRDefault="00E20A3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pict w14:anchorId="6ED95042">
          <v:rect id="_x0000_i1028" style="width:0;height:1.5pt" o:hralign="center" o:hrstd="t" o:hr="t" fillcolor="#a0a0a0" stroked="f"/>
        </w:pict>
      </w:r>
    </w:p>
    <w:p w14:paraId="05AE2A88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05A24919" w14:textId="77777777" w:rsidR="000948F1" w:rsidRPr="00613BB9" w:rsidRDefault="000948F1" w:rsidP="00E45717">
      <w:pPr>
        <w:pStyle w:val="3"/>
      </w:pPr>
      <w:bookmarkStart w:id="5" w:name="_Toc46394832"/>
      <w:r w:rsidRPr="00613BB9">
        <w:t>标题</w:t>
      </w:r>
      <w:bookmarkEnd w:id="5"/>
    </w:p>
    <w:p w14:paraId="3DDB0592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在想要设置为标题的文字前面加#来表示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一个#是一级标题，二个#是二级标题，以此类推。支持六级标题。</w:t>
      </w:r>
    </w:p>
    <w:p w14:paraId="16718271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注：标准语法一般在#后跟个空格再写文字，貌似简书不加空格也行。</w:t>
      </w:r>
    </w:p>
    <w:p w14:paraId="1BA5D8B5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示例：</w:t>
      </w:r>
    </w:p>
    <w:p w14:paraId="44775F4F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# 这是一级标题</w:t>
      </w:r>
    </w:p>
    <w:p w14:paraId="32904572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## 这是二级标题</w:t>
      </w:r>
    </w:p>
    <w:p w14:paraId="63C507E5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### 这是三级标题</w:t>
      </w:r>
    </w:p>
    <w:p w14:paraId="18CCC219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#### 这是四级标题</w:t>
      </w:r>
    </w:p>
    <w:p w14:paraId="023EEDC3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##### 这是五级标题</w:t>
      </w:r>
    </w:p>
    <w:p w14:paraId="4333F98D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###### 这是六级标题</w:t>
      </w:r>
    </w:p>
    <w:p w14:paraId="3BF97A68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效果如下：</w:t>
      </w:r>
    </w:p>
    <w:p w14:paraId="6CD9ACA3" w14:textId="77777777" w:rsidR="000948F1" w:rsidRPr="00613BB9" w:rsidRDefault="000948F1" w:rsidP="000948F1">
      <w:pPr>
        <w:rPr>
          <w:rFonts w:ascii="SimSun" w:eastAsia="SimSun" w:hAnsi="SimSun" w:cs="SimSun"/>
          <w:b/>
          <w:bCs/>
          <w:kern w:val="36"/>
          <w:sz w:val="48"/>
          <w:szCs w:val="48"/>
        </w:rPr>
      </w:pPr>
      <w:r w:rsidRPr="00613BB9">
        <w:rPr>
          <w:rFonts w:ascii="SimSun" w:eastAsia="SimSun" w:hAnsi="SimSun" w:cs="SimSun"/>
          <w:b/>
          <w:bCs/>
          <w:kern w:val="36"/>
          <w:sz w:val="48"/>
          <w:szCs w:val="48"/>
        </w:rPr>
        <w:t>这是一级标题</w:t>
      </w:r>
    </w:p>
    <w:p w14:paraId="75C0E6A4" w14:textId="77777777" w:rsidR="000948F1" w:rsidRPr="00613BB9" w:rsidRDefault="000948F1" w:rsidP="000948F1">
      <w:pPr>
        <w:rPr>
          <w:rFonts w:ascii="SimSun" w:eastAsia="SimSun" w:hAnsi="SimSun" w:cs="SimSun"/>
          <w:b/>
          <w:bCs/>
          <w:kern w:val="0"/>
          <w:sz w:val="36"/>
          <w:szCs w:val="36"/>
        </w:rPr>
      </w:pPr>
      <w:r w:rsidRPr="00613BB9">
        <w:rPr>
          <w:rFonts w:ascii="SimSun" w:eastAsia="SimSun" w:hAnsi="SimSun" w:cs="SimSun"/>
          <w:b/>
          <w:bCs/>
          <w:kern w:val="0"/>
          <w:sz w:val="36"/>
          <w:szCs w:val="36"/>
        </w:rPr>
        <w:t>这是二级标题</w:t>
      </w:r>
    </w:p>
    <w:p w14:paraId="045D247B" w14:textId="77777777" w:rsidR="000948F1" w:rsidRPr="00613BB9" w:rsidRDefault="000948F1" w:rsidP="000948F1">
      <w:pPr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613BB9">
        <w:rPr>
          <w:rFonts w:ascii="SimSun" w:eastAsia="SimSun" w:hAnsi="SimSun" w:cs="SimSun"/>
          <w:b/>
          <w:bCs/>
          <w:kern w:val="0"/>
          <w:sz w:val="27"/>
          <w:szCs w:val="27"/>
        </w:rPr>
        <w:t>这是三级标题</w:t>
      </w:r>
    </w:p>
    <w:p w14:paraId="044D42C0" w14:textId="77777777" w:rsidR="000948F1" w:rsidRPr="00613BB9" w:rsidRDefault="000948F1" w:rsidP="000948F1">
      <w:pPr>
        <w:rPr>
          <w:rFonts w:ascii="SimSun" w:eastAsia="SimSun" w:hAnsi="SimSun" w:cs="SimSun"/>
          <w:b/>
          <w:bCs/>
          <w:kern w:val="0"/>
          <w:sz w:val="24"/>
          <w:szCs w:val="24"/>
        </w:rPr>
      </w:pPr>
      <w:r w:rsidRPr="00613BB9">
        <w:rPr>
          <w:rFonts w:ascii="SimSun" w:eastAsia="SimSun" w:hAnsi="SimSun" w:cs="SimSun"/>
          <w:b/>
          <w:bCs/>
          <w:kern w:val="0"/>
          <w:sz w:val="24"/>
          <w:szCs w:val="24"/>
        </w:rPr>
        <w:t>这是四级标题</w:t>
      </w:r>
    </w:p>
    <w:p w14:paraId="23067ED7" w14:textId="77777777" w:rsidR="000948F1" w:rsidRPr="00613BB9" w:rsidRDefault="000948F1" w:rsidP="000948F1">
      <w:pPr>
        <w:rPr>
          <w:rFonts w:ascii="SimSun" w:eastAsia="SimSun" w:hAnsi="SimSun" w:cs="SimSun"/>
          <w:b/>
          <w:bCs/>
          <w:kern w:val="0"/>
          <w:sz w:val="20"/>
          <w:szCs w:val="20"/>
        </w:rPr>
      </w:pPr>
      <w:r w:rsidRPr="00613BB9">
        <w:rPr>
          <w:rFonts w:ascii="SimSun" w:eastAsia="SimSun" w:hAnsi="SimSun" w:cs="SimSun"/>
          <w:b/>
          <w:bCs/>
          <w:kern w:val="0"/>
          <w:sz w:val="20"/>
          <w:szCs w:val="20"/>
        </w:rPr>
        <w:t>这是五级标题</w:t>
      </w:r>
    </w:p>
    <w:p w14:paraId="4B3CD5B2" w14:textId="77777777" w:rsidR="000948F1" w:rsidRPr="00613BB9" w:rsidRDefault="000948F1" w:rsidP="000948F1">
      <w:pPr>
        <w:rPr>
          <w:rFonts w:ascii="SimSun" w:eastAsia="SimSun" w:hAnsi="SimSun" w:cs="SimSun"/>
          <w:b/>
          <w:bCs/>
          <w:kern w:val="0"/>
          <w:sz w:val="15"/>
          <w:szCs w:val="15"/>
        </w:rPr>
      </w:pPr>
      <w:r w:rsidRPr="00613BB9">
        <w:rPr>
          <w:rFonts w:ascii="SimSun" w:eastAsia="SimSun" w:hAnsi="SimSun" w:cs="SimSun"/>
          <w:b/>
          <w:bCs/>
          <w:kern w:val="0"/>
          <w:sz w:val="15"/>
          <w:szCs w:val="15"/>
        </w:rPr>
        <w:t>这是六级标题</w:t>
      </w:r>
    </w:p>
    <w:p w14:paraId="77DEF476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F555B2A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8971D52" w14:textId="77777777" w:rsidR="000948F1" w:rsidRPr="00613BB9" w:rsidRDefault="000948F1" w:rsidP="00E45717">
      <w:pPr>
        <w:pStyle w:val="3"/>
      </w:pPr>
      <w:bookmarkStart w:id="6" w:name="_Toc46394833"/>
      <w:r w:rsidRPr="00613BB9">
        <w:rPr>
          <w:rFonts w:hint="eastAsia"/>
        </w:rPr>
        <w:t>缩进</w:t>
      </w:r>
      <w:bookmarkEnd w:id="6"/>
    </w:p>
    <w:p w14:paraId="684C9C11" w14:textId="77777777" w:rsidR="000948F1" w:rsidRPr="00613BB9" w:rsidRDefault="000948F1" w:rsidP="000948F1">
      <w:pPr>
        <w:pStyle w:val="a3"/>
        <w:shd w:val="clear" w:color="auto" w:fill="FFFFFF"/>
        <w:spacing w:before="0" w:beforeAutospacing="0" w:after="240" w:afterAutospacing="0" w:line="390" w:lineRule="atLeast"/>
      </w:pPr>
      <w:r w:rsidRPr="00613BB9">
        <w:rPr>
          <w:rFonts w:hint="eastAsia"/>
        </w:rPr>
        <w:t>两种方案</w:t>
      </w:r>
    </w:p>
    <w:p w14:paraId="5E0C2ABD" w14:textId="77777777" w:rsidR="000948F1" w:rsidRPr="00613BB9" w:rsidRDefault="000948F1" w:rsidP="00907565">
      <w:pPr>
        <w:pStyle w:val="a3"/>
        <w:numPr>
          <w:ilvl w:val="0"/>
          <w:numId w:val="38"/>
        </w:numPr>
        <w:shd w:val="clear" w:color="auto" w:fill="FFFFFF"/>
        <w:spacing w:before="0" w:beforeAutospacing="0" w:after="240" w:afterAutospacing="0" w:line="390" w:lineRule="atLeast"/>
        <w:ind w:left="480"/>
      </w:pPr>
      <w:r w:rsidRPr="00613BB9">
        <w:rPr>
          <w:rFonts w:hint="eastAsia"/>
        </w:rPr>
        <w:t>手动输入空格 （&amp;nbsp；）。注意！此时的分号为英文分号，但是不推荐使用此方法，太麻烦！</w:t>
      </w:r>
    </w:p>
    <w:p w14:paraId="13D08A73" w14:textId="77777777" w:rsidR="000948F1" w:rsidRPr="00613BB9" w:rsidRDefault="000948F1" w:rsidP="00907565">
      <w:pPr>
        <w:pStyle w:val="a3"/>
        <w:numPr>
          <w:ilvl w:val="0"/>
          <w:numId w:val="38"/>
        </w:numPr>
        <w:shd w:val="clear" w:color="auto" w:fill="FFFFFF"/>
        <w:spacing w:before="0" w:beforeAutospacing="0" w:after="240" w:afterAutospacing="0" w:line="390" w:lineRule="atLeast"/>
        <w:ind w:left="480"/>
      </w:pPr>
      <w:r w:rsidRPr="00613BB9">
        <w:rPr>
          <w:rFonts w:hint="eastAsia"/>
        </w:rPr>
        <w:t>使用全角空格(切换快捷键shift+空格)。即：在全角输入状态下直接使用空格键就ok了</w:t>
      </w:r>
    </w:p>
    <w:p w14:paraId="425C25EF" w14:textId="77777777" w:rsidR="000948F1" w:rsidRPr="00613BB9" w:rsidRDefault="000948F1" w:rsidP="00E45717">
      <w:pPr>
        <w:pStyle w:val="3"/>
        <w:rPr>
          <w:sz w:val="24"/>
          <w:szCs w:val="24"/>
        </w:rPr>
      </w:pPr>
      <w:bookmarkStart w:id="7" w:name="_Toc46394834"/>
      <w:r w:rsidRPr="00613BB9">
        <w:rPr>
          <w:rFonts w:hint="eastAsia"/>
          <w:sz w:val="24"/>
          <w:szCs w:val="24"/>
        </w:rPr>
        <w:t>居中</w:t>
      </w:r>
      <w:bookmarkEnd w:id="7"/>
    </w:p>
    <w:p w14:paraId="64281897" w14:textId="77777777" w:rsidR="000948F1" w:rsidRPr="00613BB9" w:rsidRDefault="000948F1" w:rsidP="000948F1">
      <w:pPr>
        <w:widowControl/>
        <w:jc w:val="left"/>
        <w:rPr>
          <w:rFonts w:ascii="SimSun" w:eastAsia="SimSun" w:hAnsi="SimSun"/>
          <w:sz w:val="18"/>
          <w:szCs w:val="18"/>
          <w:shd w:val="clear" w:color="auto" w:fill="F2F2F2"/>
        </w:rPr>
      </w:pPr>
      <w:r w:rsidRPr="00613BB9">
        <w:rPr>
          <w:rFonts w:ascii="SimSun" w:eastAsia="SimSun" w:hAnsi="SimSun"/>
          <w:sz w:val="18"/>
          <w:szCs w:val="18"/>
          <w:shd w:val="clear" w:color="auto" w:fill="F2F2F2"/>
        </w:rPr>
        <w:t>&lt;center&gt;</w:t>
      </w:r>
    </w:p>
    <w:p w14:paraId="71443FBB" w14:textId="77777777" w:rsidR="000948F1" w:rsidRPr="00613BB9" w:rsidRDefault="000948F1" w:rsidP="000948F1">
      <w:pPr>
        <w:widowControl/>
        <w:jc w:val="left"/>
        <w:rPr>
          <w:rFonts w:ascii="SimSun" w:eastAsia="SimSun" w:hAnsi="SimSun"/>
          <w:sz w:val="18"/>
          <w:szCs w:val="18"/>
          <w:shd w:val="clear" w:color="auto" w:fill="F2F2F2"/>
        </w:rPr>
      </w:pPr>
    </w:p>
    <w:p w14:paraId="624DD1D5" w14:textId="77777777" w:rsidR="000948F1" w:rsidRPr="00613BB9" w:rsidRDefault="000948F1" w:rsidP="000948F1">
      <w:pPr>
        <w:widowControl/>
        <w:jc w:val="left"/>
        <w:rPr>
          <w:rFonts w:ascii="SimSun" w:eastAsia="SimSun" w:hAnsi="SimSun"/>
          <w:sz w:val="18"/>
          <w:szCs w:val="18"/>
          <w:shd w:val="clear" w:color="auto" w:fill="F2F2F2"/>
        </w:rPr>
      </w:pPr>
      <w:r w:rsidRPr="00613BB9">
        <w:rPr>
          <w:rFonts w:ascii="SimSun" w:eastAsia="SimSun" w:hAnsi="SimSun"/>
          <w:sz w:val="18"/>
          <w:szCs w:val="18"/>
          <w:shd w:val="clear" w:color="auto" w:fill="F2F2F2"/>
        </w:rPr>
        <w:t>居中渲染</w:t>
      </w:r>
    </w:p>
    <w:p w14:paraId="5E77BD9B" w14:textId="77777777" w:rsidR="000948F1" w:rsidRPr="00613BB9" w:rsidRDefault="000948F1" w:rsidP="000948F1">
      <w:pPr>
        <w:widowControl/>
        <w:jc w:val="left"/>
        <w:rPr>
          <w:rFonts w:ascii="SimSun" w:eastAsia="SimSun" w:hAnsi="SimSun"/>
          <w:sz w:val="18"/>
          <w:szCs w:val="18"/>
          <w:shd w:val="clear" w:color="auto" w:fill="F2F2F2"/>
        </w:rPr>
      </w:pPr>
    </w:p>
    <w:p w14:paraId="32B1CC5C" w14:textId="77777777" w:rsidR="000948F1" w:rsidRPr="00613BB9" w:rsidRDefault="000948F1" w:rsidP="000948F1">
      <w:pPr>
        <w:widowControl/>
        <w:jc w:val="left"/>
        <w:rPr>
          <w:rFonts w:ascii="SimSun" w:eastAsia="SimSun" w:hAnsi="SimSun"/>
          <w:sz w:val="18"/>
          <w:szCs w:val="18"/>
          <w:shd w:val="clear" w:color="auto" w:fill="F2F2F2"/>
        </w:rPr>
      </w:pPr>
      <w:r w:rsidRPr="00613BB9">
        <w:rPr>
          <w:rFonts w:ascii="SimSun" w:eastAsia="SimSun" w:hAnsi="SimSun"/>
          <w:sz w:val="18"/>
          <w:szCs w:val="18"/>
          <w:shd w:val="clear" w:color="auto" w:fill="F2F2F2"/>
        </w:rPr>
        <w:t>&lt;/center&gt;</w:t>
      </w:r>
    </w:p>
    <w:p w14:paraId="69F9B239" w14:textId="77777777" w:rsidR="000948F1" w:rsidRPr="00613BB9" w:rsidRDefault="000948F1" w:rsidP="000948F1">
      <w:pPr>
        <w:widowControl/>
        <w:jc w:val="left"/>
        <w:rPr>
          <w:rFonts w:ascii="SimSun" w:eastAsia="SimSun" w:hAnsi="SimSun"/>
          <w:sz w:val="18"/>
          <w:szCs w:val="18"/>
          <w:shd w:val="clear" w:color="auto" w:fill="F2F2F2"/>
        </w:rPr>
      </w:pPr>
    </w:p>
    <w:p w14:paraId="2B371584" w14:textId="77777777" w:rsidR="000948F1" w:rsidRPr="00613BB9" w:rsidRDefault="000948F1" w:rsidP="000948F1">
      <w:pPr>
        <w:widowControl/>
        <w:jc w:val="left"/>
        <w:rPr>
          <w:rFonts w:ascii="SimSun" w:eastAsia="SimSun" w:hAnsi="SimSun"/>
          <w:b/>
          <w:bCs/>
          <w:sz w:val="18"/>
          <w:szCs w:val="18"/>
          <w:shd w:val="clear" w:color="auto" w:fill="F2F2F2"/>
        </w:rPr>
      </w:pPr>
      <w:r w:rsidRPr="00613BB9">
        <w:rPr>
          <w:rFonts w:ascii="SimSun" w:eastAsia="SimSun" w:hAnsi="SimSun" w:hint="eastAsia"/>
          <w:b/>
          <w:bCs/>
          <w:sz w:val="18"/>
          <w:szCs w:val="18"/>
          <w:shd w:val="clear" w:color="auto" w:fill="F2F2F2"/>
        </w:rPr>
        <w:t>注意： 内部文本换行时要用&lt;</w:t>
      </w:r>
      <w:r w:rsidRPr="00613BB9">
        <w:rPr>
          <w:rFonts w:ascii="SimSun" w:eastAsia="SimSun" w:hAnsi="SimSun"/>
          <w:b/>
          <w:bCs/>
          <w:sz w:val="18"/>
          <w:szCs w:val="18"/>
          <w:shd w:val="clear" w:color="auto" w:fill="F2F2F2"/>
        </w:rPr>
        <w:t>br&gt;,</w:t>
      </w:r>
      <w:r w:rsidRPr="00613BB9">
        <w:rPr>
          <w:rFonts w:ascii="SimSun" w:eastAsia="SimSun" w:hAnsi="SimSun" w:hint="eastAsia"/>
          <w:b/>
          <w:bCs/>
          <w:sz w:val="18"/>
          <w:szCs w:val="18"/>
          <w:shd w:val="clear" w:color="auto" w:fill="F2F2F2"/>
        </w:rPr>
        <w:t>两个回车无效</w:t>
      </w:r>
    </w:p>
    <w:p w14:paraId="7B413680" w14:textId="77777777" w:rsidR="000948F1" w:rsidRPr="00613BB9" w:rsidRDefault="000948F1" w:rsidP="000948F1">
      <w:pPr>
        <w:widowControl/>
        <w:jc w:val="left"/>
        <w:rPr>
          <w:rFonts w:ascii="SimSun" w:eastAsia="SimSun" w:hAnsi="SimSun"/>
          <w:b/>
          <w:bCs/>
          <w:sz w:val="18"/>
          <w:szCs w:val="18"/>
          <w:shd w:val="clear" w:color="auto" w:fill="F2F2F2"/>
        </w:rPr>
      </w:pPr>
    </w:p>
    <w:p w14:paraId="0FD4CCA1" w14:textId="77777777" w:rsidR="000948F1" w:rsidRPr="00613BB9" w:rsidRDefault="000948F1" w:rsidP="00E45717">
      <w:pPr>
        <w:pStyle w:val="3"/>
        <w:rPr>
          <w:szCs w:val="21"/>
        </w:rPr>
      </w:pPr>
      <w:bookmarkStart w:id="8" w:name="_Toc46394835"/>
      <w:r w:rsidRPr="00613BB9">
        <w:rPr>
          <w:szCs w:val="21"/>
        </w:rPr>
        <w:t>左对齐</w:t>
      </w:r>
      <w:bookmarkEnd w:id="8"/>
    </w:p>
    <w:p w14:paraId="71BB0757" w14:textId="77777777" w:rsidR="000948F1" w:rsidRPr="00613BB9" w:rsidRDefault="000948F1" w:rsidP="000948F1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Cs w:val="21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&lt;p align="left"&gt;月是故乡明&lt;/p&gt;</w:t>
      </w:r>
    </w:p>
    <w:p w14:paraId="2F15800E" w14:textId="77777777" w:rsidR="000948F1" w:rsidRPr="00613BB9" w:rsidRDefault="000948F1" w:rsidP="00E45717">
      <w:pPr>
        <w:pStyle w:val="3"/>
        <w:rPr>
          <w:szCs w:val="21"/>
        </w:rPr>
      </w:pPr>
      <w:bookmarkStart w:id="9" w:name="_Toc46394836"/>
      <w:r w:rsidRPr="00613BB9">
        <w:rPr>
          <w:szCs w:val="21"/>
        </w:rPr>
        <w:t>右对齐</w:t>
      </w:r>
      <w:bookmarkEnd w:id="9"/>
    </w:p>
    <w:p w14:paraId="66DE5ED8" w14:textId="77777777" w:rsidR="000948F1" w:rsidRPr="00613BB9" w:rsidRDefault="000948F1" w:rsidP="000948F1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Cs w:val="21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&lt;p align="right"&gt;月是故乡明&lt;/p&gt;</w:t>
      </w:r>
    </w:p>
    <w:p w14:paraId="7BE9626D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b/>
          <w:bCs/>
          <w:kern w:val="0"/>
          <w:sz w:val="24"/>
          <w:szCs w:val="24"/>
        </w:rPr>
      </w:pPr>
    </w:p>
    <w:p w14:paraId="4371E742" w14:textId="77777777" w:rsidR="000948F1" w:rsidRPr="00613BB9" w:rsidRDefault="000948F1" w:rsidP="00E45717">
      <w:pPr>
        <w:pStyle w:val="3"/>
      </w:pPr>
      <w:bookmarkStart w:id="10" w:name="_Toc46394837"/>
      <w:r w:rsidRPr="00613BB9">
        <w:rPr>
          <w:rFonts w:hint="eastAsia"/>
        </w:rPr>
        <w:t>换行</w:t>
      </w:r>
      <w:bookmarkEnd w:id="10"/>
    </w:p>
    <w:p w14:paraId="03C1ABF7" w14:textId="77777777" w:rsidR="000948F1" w:rsidRPr="00613BB9" w:rsidRDefault="000948F1" w:rsidP="000948F1">
      <w:pPr>
        <w:pStyle w:val="a3"/>
        <w:shd w:val="clear" w:color="auto" w:fill="FFFFFF"/>
        <w:spacing w:before="0" w:beforeAutospacing="0" w:after="240" w:afterAutospacing="0" w:line="390" w:lineRule="atLeast"/>
      </w:pPr>
      <w:r w:rsidRPr="00613BB9">
        <w:rPr>
          <w:rFonts w:hint="eastAsia"/>
        </w:rPr>
        <w:t>两种方案</w:t>
      </w:r>
    </w:p>
    <w:p w14:paraId="37EEE62B" w14:textId="77777777" w:rsidR="000948F1" w:rsidRPr="00613BB9" w:rsidRDefault="000948F1" w:rsidP="00907565">
      <w:pPr>
        <w:pStyle w:val="a3"/>
        <w:numPr>
          <w:ilvl w:val="0"/>
          <w:numId w:val="39"/>
        </w:numPr>
        <w:shd w:val="clear" w:color="auto" w:fill="FFFFFF"/>
        <w:spacing w:before="0" w:beforeAutospacing="0" w:after="240" w:afterAutospacing="0" w:line="390" w:lineRule="atLeast"/>
        <w:ind w:left="480"/>
      </w:pPr>
      <w:r w:rsidRPr="00613BB9">
        <w:rPr>
          <w:rFonts w:hint="eastAsia"/>
        </w:rPr>
        <w:t>两个回车即可</w:t>
      </w:r>
    </w:p>
    <w:p w14:paraId="6300C561" w14:textId="77777777" w:rsidR="000948F1" w:rsidRPr="00613BB9" w:rsidRDefault="000948F1" w:rsidP="00907565">
      <w:pPr>
        <w:pStyle w:val="a3"/>
        <w:numPr>
          <w:ilvl w:val="0"/>
          <w:numId w:val="39"/>
        </w:numPr>
        <w:shd w:val="clear" w:color="auto" w:fill="FFFFFF"/>
        <w:spacing w:before="0" w:beforeAutospacing="0" w:after="240" w:afterAutospacing="0" w:line="390" w:lineRule="atLeast"/>
        <w:ind w:left="480"/>
      </w:pPr>
      <w:r w:rsidRPr="00613BB9">
        <w:rPr>
          <w:rFonts w:hint="eastAsia"/>
        </w:rPr>
        <w:t>使用&lt; br &gt;</w:t>
      </w:r>
    </w:p>
    <w:p w14:paraId="2FA0F833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D5E8DD3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F73B490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4E2DB24" w14:textId="77777777" w:rsidR="000948F1" w:rsidRPr="00613BB9" w:rsidRDefault="000948F1" w:rsidP="00E45717">
      <w:pPr>
        <w:pStyle w:val="3"/>
        <w:rPr>
          <w:b w:val="0"/>
          <w:bCs w:val="0"/>
          <w:kern w:val="36"/>
          <w:sz w:val="48"/>
          <w:szCs w:val="48"/>
        </w:rPr>
      </w:pPr>
      <w:bookmarkStart w:id="11" w:name="_Toc46394838"/>
      <w:r w:rsidRPr="00613BB9">
        <w:rPr>
          <w:kern w:val="36"/>
          <w:sz w:val="48"/>
          <w:szCs w:val="48"/>
        </w:rPr>
        <w:t>列表</w:t>
      </w:r>
      <w:bookmarkEnd w:id="11"/>
    </w:p>
    <w:p w14:paraId="1DFDE453" w14:textId="77777777" w:rsidR="000948F1" w:rsidRPr="00613BB9" w:rsidRDefault="000948F1" w:rsidP="00E45717">
      <w:pPr>
        <w:pStyle w:val="4"/>
        <w:rPr>
          <w:rFonts w:ascii="SimSun" w:eastAsia="SimSun" w:hAnsi="SimSun"/>
          <w:b w:val="0"/>
          <w:bCs w:val="0"/>
          <w:sz w:val="20"/>
          <w:szCs w:val="20"/>
        </w:rPr>
      </w:pPr>
      <w:bookmarkStart w:id="12" w:name="_Toc46394839"/>
      <w:r w:rsidRPr="00613BB9">
        <w:rPr>
          <w:rFonts w:ascii="SimSun" w:eastAsia="SimSun" w:hAnsi="SimSun"/>
          <w:sz w:val="20"/>
          <w:szCs w:val="20"/>
        </w:rPr>
        <w:t>无序列表</w:t>
      </w:r>
      <w:bookmarkEnd w:id="12"/>
    </w:p>
    <w:p w14:paraId="302CFB60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语法：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无序列表用 - + * 任何一种都可以</w:t>
      </w:r>
    </w:p>
    <w:p w14:paraId="48B466B2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- 列表内容</w:t>
      </w:r>
    </w:p>
    <w:p w14:paraId="4BD485D1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+ 列表内容</w:t>
      </w:r>
    </w:p>
    <w:p w14:paraId="331E83E2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* 列表内容</w:t>
      </w:r>
    </w:p>
    <w:p w14:paraId="34B65097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13E8260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注意：- + * 跟内容之间都要有一个空格</w:t>
      </w:r>
    </w:p>
    <w:p w14:paraId="661C8EB0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09AF2C4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效果如下：</w:t>
      </w:r>
    </w:p>
    <w:p w14:paraId="03603A93" w14:textId="77777777" w:rsidR="000948F1" w:rsidRPr="00613BB9" w:rsidRDefault="000948F1" w:rsidP="00907565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列表内容</w:t>
      </w:r>
    </w:p>
    <w:p w14:paraId="1DB3C623" w14:textId="77777777" w:rsidR="000948F1" w:rsidRPr="00613BB9" w:rsidRDefault="000948F1" w:rsidP="00907565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列表内容</w:t>
      </w:r>
    </w:p>
    <w:p w14:paraId="14C4F10D" w14:textId="77777777" w:rsidR="000948F1" w:rsidRPr="00613BB9" w:rsidRDefault="000948F1" w:rsidP="00907565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列表内容</w:t>
      </w:r>
    </w:p>
    <w:p w14:paraId="62604C5F" w14:textId="77777777" w:rsidR="000948F1" w:rsidRPr="00613BB9" w:rsidRDefault="000948F1" w:rsidP="00E45717">
      <w:pPr>
        <w:pStyle w:val="4"/>
        <w:rPr>
          <w:rFonts w:ascii="SimSun" w:eastAsia="SimSun" w:hAnsi="SimSun"/>
        </w:rPr>
      </w:pPr>
      <w:bookmarkStart w:id="13" w:name="_Toc46394840"/>
      <w:r w:rsidRPr="00613BB9">
        <w:rPr>
          <w:rFonts w:ascii="SimSun" w:eastAsia="SimSun" w:hAnsi="SimSun"/>
        </w:rPr>
        <w:t>多级无序列表</w:t>
      </w:r>
      <w:bookmarkEnd w:id="13"/>
    </w:p>
    <w:p w14:paraId="235ED1BF" w14:textId="77777777" w:rsidR="000948F1" w:rsidRPr="00613BB9" w:rsidRDefault="000948F1" w:rsidP="00907565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编程语言 </w:t>
      </w:r>
    </w:p>
    <w:p w14:paraId="07A1622F" w14:textId="77777777" w:rsidR="000948F1" w:rsidRPr="00613BB9" w:rsidRDefault="000948F1" w:rsidP="00907565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脚本语言 </w:t>
      </w:r>
    </w:p>
    <w:p w14:paraId="554057BA" w14:textId="77777777" w:rsidR="000948F1" w:rsidRPr="00613BB9" w:rsidRDefault="000948F1" w:rsidP="00907565">
      <w:pPr>
        <w:widowControl/>
        <w:numPr>
          <w:ilvl w:val="2"/>
          <w:numId w:val="41"/>
        </w:numPr>
        <w:spacing w:before="100" w:beforeAutospacing="1" w:after="100" w:afterAutospacing="1"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Python</w:t>
      </w:r>
    </w:p>
    <w:p w14:paraId="20724C52" w14:textId="77777777" w:rsidR="000948F1" w:rsidRPr="00613BB9" w:rsidRDefault="000948F1" w:rsidP="00E45717">
      <w:pPr>
        <w:pStyle w:val="4"/>
        <w:rPr>
          <w:rFonts w:ascii="SimSun" w:eastAsia="SimSun" w:hAnsi="SimSun"/>
          <w:b w:val="0"/>
          <w:bCs w:val="0"/>
          <w:sz w:val="20"/>
          <w:szCs w:val="20"/>
        </w:rPr>
      </w:pPr>
      <w:bookmarkStart w:id="14" w:name="_Toc46394841"/>
      <w:r w:rsidRPr="00613BB9">
        <w:rPr>
          <w:rFonts w:ascii="SimSun" w:eastAsia="SimSun" w:hAnsi="SimSun"/>
          <w:sz w:val="20"/>
          <w:szCs w:val="20"/>
        </w:rPr>
        <w:t>有序列表</w:t>
      </w:r>
      <w:bookmarkEnd w:id="14"/>
    </w:p>
    <w:p w14:paraId="5BE69FC8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语法：</w:t>
      </w:r>
    </w:p>
    <w:p w14:paraId="398CAC20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数字加点</w:t>
      </w:r>
    </w:p>
    <w:p w14:paraId="64B413C0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1. 列表内容</w:t>
      </w:r>
    </w:p>
    <w:p w14:paraId="6B669B91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2. 列表内容</w:t>
      </w:r>
    </w:p>
    <w:p w14:paraId="5A6AFC51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3. 列表内容</w:t>
      </w:r>
    </w:p>
    <w:p w14:paraId="555E85F8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6464D11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注意：序号跟内容之间要有空格</w:t>
      </w:r>
    </w:p>
    <w:p w14:paraId="72075413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lastRenderedPageBreak/>
        <w:t>效果如下：</w:t>
      </w:r>
    </w:p>
    <w:p w14:paraId="1E314102" w14:textId="77777777" w:rsidR="000948F1" w:rsidRPr="00613BB9" w:rsidRDefault="000948F1" w:rsidP="00907565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列表内容</w:t>
      </w:r>
    </w:p>
    <w:p w14:paraId="6297B6FA" w14:textId="77777777" w:rsidR="000948F1" w:rsidRPr="00613BB9" w:rsidRDefault="000948F1" w:rsidP="00907565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列表内容</w:t>
      </w:r>
    </w:p>
    <w:p w14:paraId="71537912" w14:textId="77777777" w:rsidR="000948F1" w:rsidRPr="00613BB9" w:rsidRDefault="000948F1" w:rsidP="00907565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列表内容</w:t>
      </w:r>
    </w:p>
    <w:p w14:paraId="2A58A917" w14:textId="77777777" w:rsidR="000948F1" w:rsidRPr="00613BB9" w:rsidRDefault="000948F1" w:rsidP="00E45717">
      <w:pPr>
        <w:pStyle w:val="4"/>
        <w:rPr>
          <w:rFonts w:ascii="SimSun" w:eastAsia="SimSun" w:hAnsi="SimSun"/>
          <w:b w:val="0"/>
          <w:bCs w:val="0"/>
          <w:sz w:val="20"/>
          <w:szCs w:val="20"/>
        </w:rPr>
      </w:pPr>
      <w:bookmarkStart w:id="15" w:name="_Toc46394842"/>
      <w:r w:rsidRPr="00613BB9">
        <w:rPr>
          <w:rFonts w:ascii="SimSun" w:eastAsia="SimSun" w:hAnsi="SimSun"/>
          <w:sz w:val="20"/>
          <w:szCs w:val="20"/>
        </w:rPr>
        <w:t>列表嵌套</w:t>
      </w:r>
      <w:bookmarkEnd w:id="15"/>
    </w:p>
    <w:p w14:paraId="265BB372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b/>
          <w:bCs/>
          <w:kern w:val="0"/>
          <w:sz w:val="24"/>
          <w:szCs w:val="24"/>
        </w:rPr>
        <w:t>上一级和下一级之间敲三个空格即可</w:t>
      </w:r>
    </w:p>
    <w:p w14:paraId="26FFD8F5" w14:textId="77777777" w:rsidR="000948F1" w:rsidRPr="00613BB9" w:rsidRDefault="000948F1" w:rsidP="00907565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一级无序列表内容</w:t>
      </w:r>
    </w:p>
    <w:p w14:paraId="4032FFDA" w14:textId="77777777" w:rsidR="000948F1" w:rsidRPr="00613BB9" w:rsidRDefault="000948F1" w:rsidP="00907565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二级无序列表内容</w:t>
      </w:r>
    </w:p>
    <w:p w14:paraId="7F8E27A8" w14:textId="77777777" w:rsidR="000948F1" w:rsidRPr="00613BB9" w:rsidRDefault="000948F1" w:rsidP="00907565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二级无序列表内容</w:t>
      </w:r>
    </w:p>
    <w:p w14:paraId="0B945397" w14:textId="77777777" w:rsidR="000948F1" w:rsidRPr="00613BB9" w:rsidRDefault="000948F1" w:rsidP="00907565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二级无序列表内容</w:t>
      </w:r>
    </w:p>
    <w:p w14:paraId="54578F90" w14:textId="77777777" w:rsidR="000948F1" w:rsidRPr="00613BB9" w:rsidRDefault="000948F1" w:rsidP="00907565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一级无序列表内容</w:t>
      </w:r>
    </w:p>
    <w:p w14:paraId="3E2B5AA2" w14:textId="77777777" w:rsidR="000948F1" w:rsidRPr="00613BB9" w:rsidRDefault="000948F1" w:rsidP="00907565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二级有序列表内容</w:t>
      </w:r>
    </w:p>
    <w:p w14:paraId="2040D218" w14:textId="77777777" w:rsidR="000948F1" w:rsidRPr="00613BB9" w:rsidRDefault="000948F1" w:rsidP="00907565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二级有序列表内容</w:t>
      </w:r>
    </w:p>
    <w:p w14:paraId="71C8A301" w14:textId="77777777" w:rsidR="000948F1" w:rsidRPr="00613BB9" w:rsidRDefault="000948F1" w:rsidP="00907565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二级有序列表内容</w:t>
      </w:r>
    </w:p>
    <w:p w14:paraId="392257B9" w14:textId="77777777" w:rsidR="000948F1" w:rsidRPr="00613BB9" w:rsidRDefault="000948F1" w:rsidP="00907565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一级有序列表内容</w:t>
      </w:r>
    </w:p>
    <w:p w14:paraId="758C1F82" w14:textId="77777777" w:rsidR="000948F1" w:rsidRPr="00613BB9" w:rsidRDefault="000948F1" w:rsidP="00907565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二级无序列表内容</w:t>
      </w:r>
    </w:p>
    <w:p w14:paraId="1BA1AD1F" w14:textId="77777777" w:rsidR="000948F1" w:rsidRPr="00613BB9" w:rsidRDefault="000948F1" w:rsidP="00907565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二级无序列表内容</w:t>
      </w:r>
    </w:p>
    <w:p w14:paraId="247B5182" w14:textId="77777777" w:rsidR="000948F1" w:rsidRPr="00613BB9" w:rsidRDefault="000948F1" w:rsidP="00907565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二级无序列表内容</w:t>
      </w:r>
    </w:p>
    <w:p w14:paraId="29F2BA80" w14:textId="77777777" w:rsidR="000948F1" w:rsidRPr="00613BB9" w:rsidRDefault="000948F1" w:rsidP="00907565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一级有序列表内容</w:t>
      </w:r>
    </w:p>
    <w:p w14:paraId="5FE984E8" w14:textId="77777777" w:rsidR="000948F1" w:rsidRPr="00613BB9" w:rsidRDefault="000948F1" w:rsidP="00907565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二级有序列表内容</w:t>
      </w:r>
    </w:p>
    <w:p w14:paraId="1C9CB244" w14:textId="77777777" w:rsidR="000948F1" w:rsidRPr="00613BB9" w:rsidRDefault="000948F1" w:rsidP="00907565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二级有序列表内容</w:t>
      </w:r>
    </w:p>
    <w:p w14:paraId="426FA974" w14:textId="77777777" w:rsidR="000948F1" w:rsidRPr="00613BB9" w:rsidRDefault="000948F1" w:rsidP="00907565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二级有序列表内容</w:t>
      </w:r>
    </w:p>
    <w:p w14:paraId="50C49D4F" w14:textId="77777777" w:rsidR="000948F1" w:rsidRPr="00613BB9" w:rsidRDefault="00E20A3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pict w14:anchorId="21E8E7D1">
          <v:rect id="_x0000_i1029" style="width:0;height:1.5pt" o:hralign="center" o:hrstd="t" o:hr="t" fillcolor="#a0a0a0" stroked="f"/>
        </w:pict>
      </w:r>
    </w:p>
    <w:p w14:paraId="21D3B532" w14:textId="77777777" w:rsidR="000948F1" w:rsidRPr="00613BB9" w:rsidRDefault="000948F1" w:rsidP="00E45717">
      <w:pPr>
        <w:pStyle w:val="4"/>
        <w:rPr>
          <w:rFonts w:ascii="SimSun" w:eastAsia="SimSun" w:hAnsi="SimSun"/>
        </w:rPr>
      </w:pPr>
      <w:bookmarkStart w:id="16" w:name="_Toc46394843"/>
      <w:r w:rsidRPr="00613BB9">
        <w:rPr>
          <w:rFonts w:ascii="SimSun" w:eastAsia="SimSun" w:hAnsi="SimSun"/>
        </w:rPr>
        <w:t>复选框列表</w:t>
      </w:r>
      <w:bookmarkEnd w:id="16"/>
    </w:p>
    <w:p w14:paraId="51DAFC4E" w14:textId="77777777" w:rsidR="000948F1" w:rsidRPr="00613BB9" w:rsidRDefault="000948F1" w:rsidP="00907565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[x] 需求分析</w:t>
      </w:r>
    </w:p>
    <w:p w14:paraId="590E1E91" w14:textId="77777777" w:rsidR="000948F1" w:rsidRPr="00613BB9" w:rsidRDefault="000948F1" w:rsidP="00907565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[x] 系统设计</w:t>
      </w:r>
    </w:p>
    <w:p w14:paraId="0DB77F8A" w14:textId="77777777" w:rsidR="000948F1" w:rsidRPr="00613BB9" w:rsidRDefault="000948F1" w:rsidP="00907565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[x] 详细设计</w:t>
      </w:r>
    </w:p>
    <w:p w14:paraId="53A482F6" w14:textId="77777777" w:rsidR="000948F1" w:rsidRPr="00613BB9" w:rsidRDefault="000948F1" w:rsidP="00907565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 ] 编码</w:t>
      </w:r>
    </w:p>
    <w:p w14:paraId="6940E930" w14:textId="77777777" w:rsidR="000948F1" w:rsidRPr="00613BB9" w:rsidRDefault="000948F1" w:rsidP="00907565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 ] 测试</w:t>
      </w:r>
    </w:p>
    <w:p w14:paraId="7A3EBDC3" w14:textId="77777777" w:rsidR="000948F1" w:rsidRPr="00613BB9" w:rsidRDefault="000948F1" w:rsidP="00907565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[ ] 交付</w:t>
      </w:r>
    </w:p>
    <w:p w14:paraId="5402CE2F" w14:textId="77777777" w:rsidR="000948F1" w:rsidRPr="00613BB9" w:rsidRDefault="000948F1" w:rsidP="000948F1">
      <w:pPr>
        <w:pStyle w:val="a3"/>
      </w:pPr>
      <w:r w:rsidRPr="00613BB9">
        <w:t>您可以使用这个功能来标注某个项目各项任务的完成情况。</w:t>
      </w:r>
    </w:p>
    <w:p w14:paraId="0AACD418" w14:textId="77777777" w:rsidR="000948F1" w:rsidRPr="00613BB9" w:rsidRDefault="000948F1" w:rsidP="000948F1">
      <w:pPr>
        <w:pStyle w:val="a3"/>
      </w:pPr>
      <w:r w:rsidRPr="00613BB9">
        <w:t>Tip:</w:t>
      </w:r>
    </w:p>
    <w:p w14:paraId="2351493A" w14:textId="77777777" w:rsidR="000948F1" w:rsidRPr="00613BB9" w:rsidRDefault="000948F1" w:rsidP="000948F1">
      <w:pPr>
        <w:pStyle w:val="a3"/>
      </w:pPr>
      <w:r w:rsidRPr="00613BB9">
        <w:lastRenderedPageBreak/>
        <w:t>在GitHub的</w:t>
      </w:r>
      <w:r w:rsidRPr="00613BB9">
        <w:rPr>
          <w:rStyle w:val="a6"/>
        </w:rPr>
        <w:t>issue</w:t>
      </w:r>
      <w:r w:rsidRPr="00613BB9">
        <w:t>中使用该语法是可以实时点击复选框来勾选或解除勾选的，而无需修改issue原文。</w:t>
      </w:r>
    </w:p>
    <w:p w14:paraId="00730BDE" w14:textId="77777777" w:rsidR="000948F1" w:rsidRPr="00613BB9" w:rsidRDefault="000948F1" w:rsidP="00E45717">
      <w:pPr>
        <w:pStyle w:val="2"/>
        <w:rPr>
          <w:b w:val="0"/>
          <w:bCs w:val="0"/>
          <w:kern w:val="36"/>
          <w:sz w:val="48"/>
          <w:szCs w:val="48"/>
        </w:rPr>
      </w:pPr>
      <w:bookmarkStart w:id="17" w:name="_Toc46394844"/>
      <w:r w:rsidRPr="00613BB9">
        <w:rPr>
          <w:kern w:val="36"/>
          <w:sz w:val="48"/>
          <w:szCs w:val="48"/>
        </w:rPr>
        <w:t>字体</w:t>
      </w:r>
      <w:bookmarkEnd w:id="17"/>
    </w:p>
    <w:p w14:paraId="589AF64C" w14:textId="77777777" w:rsidR="000948F1" w:rsidRPr="00613BB9" w:rsidRDefault="000948F1" w:rsidP="00E45717">
      <w:pPr>
        <w:pStyle w:val="3"/>
      </w:pPr>
      <w:bookmarkStart w:id="18" w:name="_Toc46394845"/>
      <w:r w:rsidRPr="00613BB9">
        <w:rPr>
          <w:rFonts w:hint="eastAsia"/>
        </w:rPr>
        <w:t>字体类型</w:t>
      </w:r>
      <w:bookmarkEnd w:id="18"/>
    </w:p>
    <w:p w14:paraId="4BE7B9B8" w14:textId="77777777" w:rsidR="000948F1" w:rsidRPr="00613BB9" w:rsidRDefault="000948F1" w:rsidP="000948F1">
      <w:pPr>
        <w:rPr>
          <w:rFonts w:ascii="SimSun" w:eastAsia="SimSun" w:hAnsi="SimSun"/>
          <w:b/>
          <w:bCs/>
        </w:rPr>
      </w:pPr>
      <w:r w:rsidRPr="00613BB9">
        <w:rPr>
          <w:rFonts w:ascii="SimSun" w:eastAsia="SimSun" w:hAnsi="SimSun" w:hint="eastAsia"/>
          <w:shd w:val="clear" w:color="auto" w:fill="FFFFFF"/>
        </w:rPr>
        <w:t>&lt; font face=“微软雅黑”&gt;微软雅黑</w:t>
      </w:r>
    </w:p>
    <w:p w14:paraId="13CCB3AB" w14:textId="77777777" w:rsidR="000948F1" w:rsidRPr="00613BB9" w:rsidRDefault="000948F1" w:rsidP="00E45717">
      <w:pPr>
        <w:pStyle w:val="3"/>
      </w:pPr>
      <w:bookmarkStart w:id="19" w:name="_Toc46394846"/>
      <w:r w:rsidRPr="00613BB9">
        <w:rPr>
          <w:rFonts w:hint="eastAsia"/>
        </w:rPr>
        <w:t>大小</w:t>
      </w:r>
      <w:bookmarkEnd w:id="19"/>
    </w:p>
    <w:p w14:paraId="2F156936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  <w:shd w:val="clear" w:color="auto" w:fill="FFFFFF"/>
        </w:rPr>
        <w:t>&lt; font size=5&gt; Hello</w:t>
      </w:r>
    </w:p>
    <w:p w14:paraId="6371F809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26454CAF" w14:textId="77777777" w:rsidR="000948F1" w:rsidRPr="00613BB9" w:rsidRDefault="000948F1" w:rsidP="00E45717">
      <w:pPr>
        <w:pStyle w:val="3"/>
      </w:pPr>
      <w:bookmarkStart w:id="20" w:name="_Toc46394847"/>
      <w:r w:rsidRPr="00613BB9">
        <w:rPr>
          <w:rFonts w:hint="eastAsia"/>
        </w:rPr>
        <w:t>颜色</w:t>
      </w:r>
      <w:bookmarkEnd w:id="20"/>
    </w:p>
    <w:p w14:paraId="4B9BA021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  <w:shd w:val="clear" w:color="auto" w:fill="FFFFFF"/>
        </w:rPr>
        <w:t>&lt;font color=red&gt;color</w:t>
      </w:r>
      <w:r w:rsidRPr="00613BB9">
        <w:rPr>
          <w:rFonts w:ascii="SimSun" w:eastAsia="SimSun" w:hAnsi="SimSun"/>
          <w:shd w:val="clear" w:color="auto" w:fill="FFFFFF"/>
        </w:rPr>
        <w:t xml:space="preserve"> </w:t>
      </w:r>
      <w:r w:rsidRPr="00613BB9">
        <w:rPr>
          <w:rFonts w:ascii="SimSun" w:eastAsia="SimSun" w:hAnsi="SimSun" w:hint="eastAsia"/>
          <w:shd w:val="clear" w:color="auto" w:fill="FFFFFF"/>
        </w:rPr>
        <w:t>&lt;/font&gt;</w:t>
      </w:r>
    </w:p>
    <w:p w14:paraId="2C5AE190" w14:textId="77777777" w:rsidR="000948F1" w:rsidRPr="00613BB9" w:rsidRDefault="000948F1" w:rsidP="00E45717">
      <w:pPr>
        <w:pStyle w:val="3"/>
        <w:rPr>
          <w:sz w:val="20"/>
          <w:szCs w:val="20"/>
        </w:rPr>
      </w:pPr>
      <w:bookmarkStart w:id="21" w:name="_Toc46394848"/>
      <w:r w:rsidRPr="00613BB9">
        <w:rPr>
          <w:rFonts w:hint="eastAsia"/>
          <w:sz w:val="20"/>
          <w:szCs w:val="20"/>
        </w:rPr>
        <w:t>加粗</w:t>
      </w:r>
      <w:bookmarkEnd w:id="21"/>
    </w:p>
    <w:p w14:paraId="358C2768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要加粗的文字左右分别用两个*号包起来</w:t>
      </w:r>
    </w:p>
    <w:p w14:paraId="5CD08F4E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hint="eastAsia"/>
          <w:shd w:val="clear" w:color="auto" w:fill="FFFFFF"/>
        </w:rPr>
        <w:t>** 内容 ** 　(*与内容之间没有空格)</w:t>
      </w:r>
    </w:p>
    <w:p w14:paraId="48168AF6" w14:textId="77777777" w:rsidR="000948F1" w:rsidRPr="00613BB9" w:rsidRDefault="000948F1" w:rsidP="00E45717">
      <w:pPr>
        <w:pStyle w:val="3"/>
        <w:rPr>
          <w:sz w:val="24"/>
          <w:szCs w:val="24"/>
        </w:rPr>
      </w:pPr>
      <w:bookmarkStart w:id="22" w:name="_Toc46394849"/>
      <w:r w:rsidRPr="00613BB9">
        <w:rPr>
          <w:rFonts w:hint="eastAsia"/>
          <w:sz w:val="24"/>
          <w:szCs w:val="24"/>
        </w:rPr>
        <w:t>斜体</w:t>
      </w:r>
      <w:bookmarkEnd w:id="22"/>
    </w:p>
    <w:p w14:paraId="23DDE13A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2162A17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要倾斜的文字左右分别用一个*号包起来</w:t>
      </w:r>
    </w:p>
    <w:p w14:paraId="77597AC9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hint="eastAsia"/>
          <w:shd w:val="clear" w:color="auto" w:fill="FFFFFF"/>
        </w:rPr>
        <w:t>*内容 * 　　 (*与内容之间没有空格)</w:t>
      </w:r>
    </w:p>
    <w:p w14:paraId="3EC86755" w14:textId="77777777" w:rsidR="000948F1" w:rsidRPr="00613BB9" w:rsidRDefault="000948F1" w:rsidP="00E45717">
      <w:pPr>
        <w:pStyle w:val="3"/>
        <w:rPr>
          <w:sz w:val="20"/>
          <w:szCs w:val="20"/>
        </w:rPr>
      </w:pPr>
      <w:bookmarkStart w:id="23" w:name="_Toc46394850"/>
      <w:r w:rsidRPr="00613BB9">
        <w:rPr>
          <w:sz w:val="20"/>
          <w:szCs w:val="20"/>
        </w:rPr>
        <w:t>斜体加粗</w:t>
      </w:r>
      <w:bookmarkEnd w:id="23"/>
    </w:p>
    <w:p w14:paraId="2930FA87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要倾斜和加粗的文字左右分别用三个*号包起来</w:t>
      </w:r>
    </w:p>
    <w:p w14:paraId="5707CDEE" w14:textId="77777777" w:rsidR="000948F1" w:rsidRPr="00613BB9" w:rsidRDefault="000948F1" w:rsidP="00E45717">
      <w:pPr>
        <w:pStyle w:val="3"/>
        <w:rPr>
          <w:sz w:val="20"/>
          <w:szCs w:val="20"/>
        </w:rPr>
      </w:pPr>
      <w:bookmarkStart w:id="24" w:name="_Toc46394851"/>
      <w:r w:rsidRPr="00613BB9">
        <w:rPr>
          <w:sz w:val="20"/>
          <w:szCs w:val="20"/>
        </w:rPr>
        <w:t>删除线</w:t>
      </w:r>
      <w:bookmarkEnd w:id="24"/>
    </w:p>
    <w:p w14:paraId="617408D6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要加删除线的文字左右分别用两个~~号包起来</w:t>
      </w:r>
    </w:p>
    <w:p w14:paraId="3B83F0BB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示例：</w:t>
      </w:r>
    </w:p>
    <w:p w14:paraId="4FB6FA7E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**这是加粗的文字**</w:t>
      </w:r>
    </w:p>
    <w:p w14:paraId="39B49555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lastRenderedPageBreak/>
        <w:t>*这是倾斜的文字*`</w:t>
      </w:r>
    </w:p>
    <w:p w14:paraId="5FD1A463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***这是斜体加粗的文字***</w:t>
      </w:r>
    </w:p>
    <w:p w14:paraId="089C40E3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~~这是加删除线的文字~~</w:t>
      </w:r>
    </w:p>
    <w:p w14:paraId="6D71EC8D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效果如下：</w:t>
      </w:r>
    </w:p>
    <w:p w14:paraId="468CBDE1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b/>
          <w:bCs/>
          <w:kern w:val="0"/>
          <w:sz w:val="24"/>
          <w:szCs w:val="24"/>
        </w:rPr>
        <w:t>这是加粗的文字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</w:r>
      <w:r w:rsidRPr="00613BB9">
        <w:rPr>
          <w:rFonts w:ascii="SimSun" w:eastAsia="SimSun" w:hAnsi="SimSun" w:cs="SimSun"/>
          <w:i/>
          <w:iCs/>
          <w:kern w:val="0"/>
          <w:sz w:val="24"/>
          <w:szCs w:val="24"/>
        </w:rPr>
        <w:t>这是倾斜的文字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</w:r>
      <w:r w:rsidRPr="00613BB9">
        <w:rPr>
          <w:rFonts w:ascii="SimSun" w:eastAsia="SimSun" w:hAnsi="SimSun" w:cs="SimSun"/>
          <w:b/>
          <w:bCs/>
          <w:i/>
          <w:iCs/>
          <w:kern w:val="0"/>
          <w:sz w:val="24"/>
          <w:szCs w:val="24"/>
        </w:rPr>
        <w:t>这是斜体加粗的文字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</w:r>
      <w:del w:id="25" w:author="Unknown">
        <w:r w:rsidRPr="00613BB9">
          <w:rPr>
            <w:rFonts w:ascii="SimSun" w:eastAsia="SimSun" w:hAnsi="SimSun" w:cs="SimSun"/>
            <w:kern w:val="0"/>
            <w:sz w:val="24"/>
            <w:szCs w:val="24"/>
          </w:rPr>
          <w:delText>这是加删除线的文字</w:delText>
        </w:r>
      </w:del>
    </w:p>
    <w:p w14:paraId="205D46DE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5747C3B" w14:textId="77777777" w:rsidR="000948F1" w:rsidRPr="00613BB9" w:rsidRDefault="000948F1" w:rsidP="00E45717">
      <w:pPr>
        <w:pStyle w:val="3"/>
        <w:rPr>
          <w:sz w:val="24"/>
          <w:szCs w:val="24"/>
        </w:rPr>
      </w:pPr>
      <w:bookmarkStart w:id="26" w:name="_Toc46394852"/>
      <w:r w:rsidRPr="00613BB9">
        <w:rPr>
          <w:sz w:val="24"/>
          <w:szCs w:val="24"/>
        </w:rPr>
        <w:t>斜体、粗体、删除线</w:t>
      </w:r>
      <w:bookmarkEnd w:id="2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1875"/>
      </w:tblGrid>
      <w:tr w:rsidR="00613BB9" w:rsidRPr="00613BB9" w14:paraId="4A8CA60A" w14:textId="77777777" w:rsidTr="00B97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EA525" w14:textId="77777777" w:rsidR="000948F1" w:rsidRPr="00613BB9" w:rsidRDefault="000948F1" w:rsidP="000948F1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语法</w:t>
            </w:r>
          </w:p>
        </w:tc>
        <w:tc>
          <w:tcPr>
            <w:tcW w:w="0" w:type="auto"/>
            <w:vAlign w:val="center"/>
            <w:hideMark/>
          </w:tcPr>
          <w:p w14:paraId="22A261BF" w14:textId="77777777" w:rsidR="000948F1" w:rsidRPr="00613BB9" w:rsidRDefault="000948F1" w:rsidP="000948F1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效果</w:t>
            </w:r>
          </w:p>
        </w:tc>
      </w:tr>
      <w:tr w:rsidR="00613BB9" w:rsidRPr="00613BB9" w14:paraId="5AB46EEF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BCAE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*斜体1*</w:t>
            </w:r>
          </w:p>
        </w:tc>
        <w:tc>
          <w:tcPr>
            <w:tcW w:w="0" w:type="auto"/>
            <w:vAlign w:val="center"/>
            <w:hideMark/>
          </w:tcPr>
          <w:p w14:paraId="4CB51A07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i/>
                <w:iCs/>
                <w:kern w:val="0"/>
                <w:sz w:val="24"/>
                <w:szCs w:val="24"/>
              </w:rPr>
              <w:t>斜体1</w:t>
            </w:r>
          </w:p>
        </w:tc>
      </w:tr>
      <w:tr w:rsidR="00613BB9" w:rsidRPr="00613BB9" w14:paraId="523FD28C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0B258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_斜体2_</w:t>
            </w:r>
          </w:p>
        </w:tc>
        <w:tc>
          <w:tcPr>
            <w:tcW w:w="0" w:type="auto"/>
            <w:vAlign w:val="center"/>
            <w:hideMark/>
          </w:tcPr>
          <w:p w14:paraId="3696CCE9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i/>
                <w:iCs/>
                <w:kern w:val="0"/>
                <w:sz w:val="24"/>
                <w:szCs w:val="24"/>
              </w:rPr>
              <w:t>斜体2</w:t>
            </w:r>
          </w:p>
        </w:tc>
      </w:tr>
      <w:tr w:rsidR="00613BB9" w:rsidRPr="00613BB9" w14:paraId="498F3862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D1EC5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**粗体1**</w:t>
            </w:r>
          </w:p>
        </w:tc>
        <w:tc>
          <w:tcPr>
            <w:tcW w:w="0" w:type="auto"/>
            <w:vAlign w:val="center"/>
            <w:hideMark/>
          </w:tcPr>
          <w:p w14:paraId="5C126A92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粗体1</w:t>
            </w:r>
          </w:p>
        </w:tc>
      </w:tr>
      <w:tr w:rsidR="00613BB9" w:rsidRPr="00613BB9" w14:paraId="211967D5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2DD2C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__粗体2__</w:t>
            </w:r>
          </w:p>
        </w:tc>
        <w:tc>
          <w:tcPr>
            <w:tcW w:w="0" w:type="auto"/>
            <w:vAlign w:val="center"/>
            <w:hideMark/>
          </w:tcPr>
          <w:p w14:paraId="4F9BA518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粗体2</w:t>
            </w:r>
          </w:p>
        </w:tc>
      </w:tr>
      <w:tr w:rsidR="00613BB9" w:rsidRPr="00613BB9" w14:paraId="504EC0F3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0F3F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这是一个 ~~删除线~~</w:t>
            </w:r>
          </w:p>
        </w:tc>
        <w:tc>
          <w:tcPr>
            <w:tcW w:w="0" w:type="auto"/>
            <w:vAlign w:val="center"/>
            <w:hideMark/>
          </w:tcPr>
          <w:p w14:paraId="31A2DEEC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 xml:space="preserve">这是一个 </w:t>
            </w:r>
            <w:del w:id="27" w:author="Unknown">
              <w:r w:rsidRPr="00613BB9">
                <w:rPr>
                  <w:rFonts w:ascii="SimSun" w:eastAsia="SimSun" w:hAnsi="SimSun" w:cs="SimSun"/>
                  <w:kern w:val="0"/>
                  <w:sz w:val="24"/>
                  <w:szCs w:val="24"/>
                </w:rPr>
                <w:delText>删除线</w:delText>
              </w:r>
            </w:del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 xml:space="preserve"> </w:t>
            </w:r>
          </w:p>
        </w:tc>
      </w:tr>
      <w:tr w:rsidR="00613BB9" w:rsidRPr="00613BB9" w14:paraId="1D1BBA18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1379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***斜粗体1***</w:t>
            </w:r>
          </w:p>
        </w:tc>
        <w:tc>
          <w:tcPr>
            <w:tcW w:w="0" w:type="auto"/>
            <w:vAlign w:val="center"/>
            <w:hideMark/>
          </w:tcPr>
          <w:p w14:paraId="3FF10A0F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b/>
                <w:bCs/>
                <w:i/>
                <w:iCs/>
                <w:kern w:val="0"/>
                <w:sz w:val="24"/>
                <w:szCs w:val="24"/>
              </w:rPr>
              <w:t>斜粗体1</w:t>
            </w:r>
          </w:p>
        </w:tc>
      </w:tr>
      <w:tr w:rsidR="00613BB9" w:rsidRPr="00613BB9" w14:paraId="3342B0CD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ED9A0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___斜粗体2___</w:t>
            </w:r>
          </w:p>
        </w:tc>
        <w:tc>
          <w:tcPr>
            <w:tcW w:w="0" w:type="auto"/>
            <w:vAlign w:val="center"/>
            <w:hideMark/>
          </w:tcPr>
          <w:p w14:paraId="73AF9DB9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b/>
                <w:bCs/>
                <w:i/>
                <w:iCs/>
                <w:kern w:val="0"/>
                <w:sz w:val="24"/>
                <w:szCs w:val="24"/>
              </w:rPr>
              <w:t>斜粗体2</w:t>
            </w:r>
          </w:p>
        </w:tc>
      </w:tr>
      <w:tr w:rsidR="00613BB9" w:rsidRPr="00613BB9" w14:paraId="1FDA7001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8636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***~~斜粗体删除线1~~***</w:t>
            </w:r>
          </w:p>
        </w:tc>
        <w:tc>
          <w:tcPr>
            <w:tcW w:w="0" w:type="auto"/>
            <w:vAlign w:val="center"/>
            <w:hideMark/>
          </w:tcPr>
          <w:p w14:paraId="3D7A8203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del w:id="28" w:author="Unknown">
              <w:r w:rsidRPr="00613BB9">
                <w:rPr>
                  <w:rFonts w:ascii="SimSun" w:eastAsia="SimSun" w:hAnsi="SimSun" w:cs="SimSun"/>
                  <w:b/>
                  <w:bCs/>
                  <w:i/>
                  <w:iCs/>
                  <w:kern w:val="0"/>
                  <w:sz w:val="24"/>
                  <w:szCs w:val="24"/>
                </w:rPr>
                <w:delText>斜粗体删除线1</w:delText>
              </w:r>
            </w:del>
          </w:p>
        </w:tc>
      </w:tr>
      <w:tr w:rsidR="00613BB9" w:rsidRPr="00613BB9" w14:paraId="1BCDF034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91B6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~~***斜粗体删除线2***~~</w:t>
            </w:r>
          </w:p>
        </w:tc>
        <w:tc>
          <w:tcPr>
            <w:tcW w:w="0" w:type="auto"/>
            <w:vAlign w:val="center"/>
            <w:hideMark/>
          </w:tcPr>
          <w:p w14:paraId="2F6DA133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del w:id="29" w:author="Unknown">
              <w:r w:rsidRPr="00613BB9">
                <w:rPr>
                  <w:rFonts w:ascii="SimSun" w:eastAsia="SimSun" w:hAnsi="SimSun" w:cs="SimSun"/>
                  <w:b/>
                  <w:bCs/>
                  <w:i/>
                  <w:iCs/>
                  <w:kern w:val="0"/>
                  <w:sz w:val="24"/>
                  <w:szCs w:val="24"/>
                </w:rPr>
                <w:delText>斜粗体删除线2</w:delText>
              </w:r>
            </w:del>
          </w:p>
        </w:tc>
      </w:tr>
    </w:tbl>
    <w:p w14:paraId="4684CA17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br/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作者：LucasLight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链接：https://www.jianshu.com/p/40ba812dd973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来源：简书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6F49ADF8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8A3E639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2C3FE89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408A1E9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A38672D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0DAE2D2" w14:textId="77777777" w:rsidR="000948F1" w:rsidRPr="00613BB9" w:rsidRDefault="000948F1" w:rsidP="000948F1">
      <w:pPr>
        <w:rPr>
          <w:rFonts w:ascii="SimSun" w:eastAsia="SimSun" w:hAnsi="SimSun" w:cs="SimSun"/>
          <w:kern w:val="0"/>
          <w:sz w:val="24"/>
          <w:szCs w:val="24"/>
        </w:rPr>
      </w:pPr>
    </w:p>
    <w:p w14:paraId="583C51FA" w14:textId="77777777" w:rsidR="000948F1" w:rsidRPr="00613BB9" w:rsidRDefault="000948F1" w:rsidP="00E45717">
      <w:pPr>
        <w:pStyle w:val="2"/>
      </w:pPr>
      <w:bookmarkStart w:id="30" w:name="_Toc46394853"/>
      <w:r w:rsidRPr="00613BB9">
        <w:t>文字高亮</w:t>
      </w:r>
      <w:bookmarkEnd w:id="30"/>
    </w:p>
    <w:p w14:paraId="1D21CCCC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lastRenderedPageBreak/>
        <w:t>文字高亮功能能使行内部分文字高亮，使用一对反引号。 一般我们会在一些关键位置加亮提示用户，也可以做网站的tag标签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语法：</w:t>
      </w:r>
    </w:p>
    <w:p w14:paraId="34BA73F2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 xml:space="preserve">`linux` `网络编程` `socket` `epoll` </w:t>
      </w:r>
    </w:p>
    <w:p w14:paraId="6FFEC97A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效果：linux 网络编程 socket epoll</w:t>
      </w:r>
    </w:p>
    <w:p w14:paraId="1C8440DD" w14:textId="77777777" w:rsidR="000948F1" w:rsidRPr="00613BB9" w:rsidRDefault="000948F1" w:rsidP="000948F1">
      <w:pPr>
        <w:rPr>
          <w:rFonts w:ascii="SimSun" w:eastAsia="SimSun" w:hAnsi="SimSun" w:cs="SimSun"/>
          <w:b/>
          <w:bCs/>
          <w:kern w:val="36"/>
          <w:sz w:val="48"/>
          <w:szCs w:val="48"/>
        </w:rPr>
      </w:pPr>
    </w:p>
    <w:p w14:paraId="18B9155C" w14:textId="77777777" w:rsidR="000948F1" w:rsidRPr="00613BB9" w:rsidRDefault="000948F1" w:rsidP="00E45717">
      <w:pPr>
        <w:pStyle w:val="2"/>
        <w:rPr>
          <w:b w:val="0"/>
          <w:bCs w:val="0"/>
          <w:kern w:val="36"/>
          <w:sz w:val="48"/>
          <w:szCs w:val="48"/>
        </w:rPr>
      </w:pPr>
      <w:bookmarkStart w:id="31" w:name="_Toc46394854"/>
      <w:r w:rsidRPr="00613BB9">
        <w:rPr>
          <w:kern w:val="36"/>
          <w:sz w:val="48"/>
          <w:szCs w:val="48"/>
        </w:rPr>
        <w:t>超链接</w:t>
      </w:r>
      <w:bookmarkEnd w:id="31"/>
    </w:p>
    <w:p w14:paraId="0F75314F" w14:textId="77777777" w:rsidR="000948F1" w:rsidRPr="00613BB9" w:rsidRDefault="000948F1" w:rsidP="00E45717">
      <w:pPr>
        <w:pStyle w:val="3"/>
        <w:rPr>
          <w:sz w:val="24"/>
          <w:szCs w:val="24"/>
        </w:rPr>
      </w:pPr>
      <w:bookmarkStart w:id="32" w:name="_Toc46394855"/>
      <w:r w:rsidRPr="00613BB9">
        <w:t>链接外部URL</w:t>
      </w:r>
      <w:bookmarkEnd w:id="32"/>
    </w:p>
    <w:p w14:paraId="6599A59B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语法：</w:t>
      </w:r>
    </w:p>
    <w:p w14:paraId="5273260A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[超链接名](超链接地址 "超链接title")</w:t>
      </w:r>
    </w:p>
    <w:p w14:paraId="26873BB4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title可加可不加</w:t>
      </w:r>
    </w:p>
    <w:p w14:paraId="5964B0B2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注：Markdown本身语法不支持链接在新页面中打开，貌似简书做了处理，是可以的。别的平台可能就不行了，如果想要在新页面中打开的话可以用html语言的a标签代替。</w:t>
      </w:r>
    </w:p>
    <w:p w14:paraId="06DB82B8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Cs w:val="21"/>
        </w:rPr>
      </w:pPr>
      <w:r w:rsidRPr="00613BB9">
        <w:rPr>
          <w:rFonts w:ascii="SimSun" w:eastAsia="SimSun" w:hAnsi="SimSun" w:cs="SimSun"/>
          <w:kern w:val="0"/>
          <w:szCs w:val="21"/>
        </w:rPr>
        <w:t>&lt;a href="超链接地址" title="这是超bai链接显示的信息框" target="_blank"&gt;超链接名&lt;/a&gt;</w:t>
      </w:r>
    </w:p>
    <w:p w14:paraId="2E328F75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75A002E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"/>
        <w:gridCol w:w="6900"/>
        <w:gridCol w:w="915"/>
      </w:tblGrid>
      <w:tr w:rsidR="00613BB9" w:rsidRPr="00613BB9" w14:paraId="5BE1FB28" w14:textId="77777777" w:rsidTr="00B97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5C405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7FDCF74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语法</w:t>
            </w:r>
          </w:p>
        </w:tc>
        <w:tc>
          <w:tcPr>
            <w:tcW w:w="0" w:type="auto"/>
            <w:vAlign w:val="center"/>
            <w:hideMark/>
          </w:tcPr>
          <w:p w14:paraId="3F0C749A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效果</w:t>
            </w:r>
          </w:p>
        </w:tc>
      </w:tr>
      <w:tr w:rsidR="00613BB9" w:rsidRPr="00613BB9" w14:paraId="3CEEA182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D04C0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5BFDB5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Style w:val="HTML1"/>
              </w:rPr>
              <w:t>[我的博客](http://blog.csdn.net/guodongxiaren "悬停显示")</w:t>
            </w:r>
          </w:p>
        </w:tc>
        <w:tc>
          <w:tcPr>
            <w:tcW w:w="0" w:type="auto"/>
            <w:vAlign w:val="center"/>
            <w:hideMark/>
          </w:tcPr>
          <w:p w14:paraId="7020FF4A" w14:textId="77777777" w:rsidR="000948F1" w:rsidRPr="00613BB9" w:rsidRDefault="00E20A31" w:rsidP="000948F1">
            <w:pPr>
              <w:rPr>
                <w:rFonts w:ascii="SimSun" w:eastAsia="SimSun" w:hAnsi="SimSun"/>
              </w:rPr>
            </w:pPr>
            <w:hyperlink r:id="rId8" w:tgtFrame="_blank" w:history="1">
              <w:r w:rsidR="000948F1" w:rsidRPr="00613BB9">
                <w:rPr>
                  <w:rStyle w:val="a4"/>
                  <w:rFonts w:ascii="SimSun" w:eastAsia="SimSun" w:hAnsi="SimSun"/>
                  <w:color w:val="auto"/>
                </w:rPr>
                <w:t>我的博客</w:t>
              </w:r>
            </w:hyperlink>
          </w:p>
        </w:tc>
      </w:tr>
      <w:tr w:rsidR="00613BB9" w:rsidRPr="00613BB9" w14:paraId="4F1173D5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6DA29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DC19E1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Style w:val="HTML1"/>
              </w:rPr>
              <w:t>[我的知乎][zhihu]</w:t>
            </w:r>
          </w:p>
        </w:tc>
        <w:tc>
          <w:tcPr>
            <w:tcW w:w="0" w:type="auto"/>
            <w:vAlign w:val="center"/>
            <w:hideMark/>
          </w:tcPr>
          <w:p w14:paraId="24D9B56A" w14:textId="77777777" w:rsidR="000948F1" w:rsidRPr="00613BB9" w:rsidRDefault="00E20A31" w:rsidP="000948F1">
            <w:pPr>
              <w:rPr>
                <w:rFonts w:ascii="SimSun" w:eastAsia="SimSun" w:hAnsi="SimSun"/>
              </w:rPr>
            </w:pPr>
            <w:hyperlink r:id="rId9" w:tgtFrame="_blank" w:history="1">
              <w:r w:rsidR="000948F1" w:rsidRPr="00613BB9">
                <w:rPr>
                  <w:rStyle w:val="a4"/>
                  <w:rFonts w:ascii="SimSun" w:eastAsia="SimSun" w:hAnsi="SimSun"/>
                  <w:color w:val="auto"/>
                </w:rPr>
                <w:t>我的知乎</w:t>
              </w:r>
            </w:hyperlink>
          </w:p>
        </w:tc>
      </w:tr>
    </w:tbl>
    <w:p w14:paraId="6B95816D" w14:textId="77777777" w:rsidR="000948F1" w:rsidRPr="00613BB9" w:rsidRDefault="000948F1" w:rsidP="000948F1">
      <w:pPr>
        <w:pStyle w:val="a3"/>
      </w:pPr>
      <w:r w:rsidRPr="00613BB9">
        <w:t>语法2由两部分组成：</w:t>
      </w:r>
    </w:p>
    <w:p w14:paraId="619324A3" w14:textId="77777777" w:rsidR="000948F1" w:rsidRPr="00613BB9" w:rsidRDefault="000948F1" w:rsidP="00907565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第一部分使用两个中括号，[ ]里的标识符（本例中zhihu），可以是数字，字母等的组合，标识符上下对应就行了</w:t>
      </w:r>
    </w:p>
    <w:p w14:paraId="64F16CBC" w14:textId="77777777" w:rsidR="000948F1" w:rsidRPr="00613BB9" w:rsidRDefault="000948F1" w:rsidP="00907565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第二部分标记实际URL。</w:t>
      </w:r>
    </w:p>
    <w:p w14:paraId="1CE55B3D" w14:textId="77777777" w:rsidR="000948F1" w:rsidRPr="00613BB9" w:rsidRDefault="000948F1" w:rsidP="000948F1">
      <w:pPr>
        <w:pStyle w:val="a3"/>
      </w:pPr>
      <w:r w:rsidRPr="00613BB9">
        <w:t>使用URL标识符能达到复用的目的，一般把全文所有的URL标识符统一放在文章末尾，这样看起来比较干净。</w:t>
      </w:r>
    </w:p>
    <w:p w14:paraId="25E9FF10" w14:textId="77777777" w:rsidR="000948F1" w:rsidRPr="00613BB9" w:rsidRDefault="000948F1" w:rsidP="00E45717">
      <w:pPr>
        <w:pStyle w:val="3"/>
      </w:pPr>
      <w:bookmarkStart w:id="33" w:name="_Toc46394856"/>
      <w:r w:rsidRPr="00613BB9">
        <w:t>链接本仓库里的URL</w:t>
      </w:r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915"/>
      </w:tblGrid>
      <w:tr w:rsidR="00613BB9" w:rsidRPr="00613BB9" w14:paraId="3F7536E3" w14:textId="77777777" w:rsidTr="00B97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AE2BB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lastRenderedPageBreak/>
              <w:t>语法</w:t>
            </w:r>
          </w:p>
        </w:tc>
        <w:tc>
          <w:tcPr>
            <w:tcW w:w="0" w:type="auto"/>
            <w:vAlign w:val="center"/>
            <w:hideMark/>
          </w:tcPr>
          <w:p w14:paraId="7A08D235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效果</w:t>
            </w:r>
          </w:p>
        </w:tc>
      </w:tr>
      <w:tr w:rsidR="00613BB9" w:rsidRPr="00613BB9" w14:paraId="3AB7844C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77138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Style w:val="HTML1"/>
              </w:rPr>
              <w:t>[我的简介](/example/profile.md)</w:t>
            </w:r>
          </w:p>
        </w:tc>
        <w:tc>
          <w:tcPr>
            <w:tcW w:w="0" w:type="auto"/>
            <w:vAlign w:val="center"/>
            <w:hideMark/>
          </w:tcPr>
          <w:p w14:paraId="144F2127" w14:textId="77777777" w:rsidR="000948F1" w:rsidRPr="00613BB9" w:rsidRDefault="00E20A31" w:rsidP="000948F1">
            <w:pPr>
              <w:rPr>
                <w:rFonts w:ascii="SimSun" w:eastAsia="SimSun" w:hAnsi="SimSun"/>
              </w:rPr>
            </w:pPr>
            <w:hyperlink r:id="rId10" w:tgtFrame="_blank" w:history="1">
              <w:r w:rsidR="000948F1" w:rsidRPr="00613BB9">
                <w:rPr>
                  <w:rStyle w:val="a4"/>
                  <w:rFonts w:ascii="SimSun" w:eastAsia="SimSun" w:hAnsi="SimSun"/>
                  <w:color w:val="auto"/>
                </w:rPr>
                <w:t>我的简介</w:t>
              </w:r>
            </w:hyperlink>
          </w:p>
        </w:tc>
      </w:tr>
      <w:tr w:rsidR="00613BB9" w:rsidRPr="00613BB9" w14:paraId="7B38A30F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3B1E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Style w:val="HTML1"/>
              </w:rPr>
              <w:t>[Book](./Book)</w:t>
            </w:r>
          </w:p>
        </w:tc>
        <w:tc>
          <w:tcPr>
            <w:tcW w:w="0" w:type="auto"/>
            <w:vAlign w:val="center"/>
            <w:hideMark/>
          </w:tcPr>
          <w:p w14:paraId="1FF7A9C5" w14:textId="77777777" w:rsidR="000948F1" w:rsidRPr="00613BB9" w:rsidRDefault="00E20A31" w:rsidP="000948F1">
            <w:pPr>
              <w:rPr>
                <w:rFonts w:ascii="SimSun" w:eastAsia="SimSun" w:hAnsi="SimSun"/>
              </w:rPr>
            </w:pPr>
            <w:hyperlink r:id="rId11" w:tgtFrame="_blank" w:history="1">
              <w:r w:rsidR="000948F1" w:rsidRPr="00613BB9">
                <w:rPr>
                  <w:rStyle w:val="a4"/>
                  <w:rFonts w:ascii="SimSun" w:eastAsia="SimSun" w:hAnsi="SimSun"/>
                  <w:color w:val="auto"/>
                </w:rPr>
                <w:t>Book</w:t>
              </w:r>
            </w:hyperlink>
          </w:p>
        </w:tc>
      </w:tr>
    </w:tbl>
    <w:p w14:paraId="46D47501" w14:textId="77777777" w:rsidR="000948F1" w:rsidRPr="00613BB9" w:rsidRDefault="000948F1" w:rsidP="00E45717">
      <w:pPr>
        <w:pStyle w:val="3"/>
      </w:pPr>
      <w:bookmarkStart w:id="34" w:name="_Toc46394857"/>
      <w:r w:rsidRPr="00613BB9">
        <w:t>图片链接</w:t>
      </w:r>
      <w:bookmarkEnd w:id="34"/>
    </w:p>
    <w:p w14:paraId="5F997942" w14:textId="77777777" w:rsidR="000948F1" w:rsidRPr="00613BB9" w:rsidRDefault="000948F1" w:rsidP="000948F1">
      <w:pPr>
        <w:pStyle w:val="a3"/>
      </w:pPr>
      <w:r w:rsidRPr="00613BB9">
        <w:t>给图片加链接的本质是混合图片显示语法和普通的链接语法。普通的链接中[ ]内部是链接要显示的文本，而图片链接[ ]里面则是要显示的图片。</w:t>
      </w:r>
      <w:r w:rsidRPr="00613BB9">
        <w:br/>
        <w:t>直接混合两种语法当然可以，但是十分啰嗦，为此我们可以使用URL标识符的形式。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"/>
        <w:gridCol w:w="4769"/>
        <w:gridCol w:w="3356"/>
      </w:tblGrid>
      <w:tr w:rsidR="00613BB9" w:rsidRPr="00613BB9" w14:paraId="51898930" w14:textId="77777777" w:rsidTr="00B97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DC746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A628A4A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语法</w:t>
            </w:r>
          </w:p>
        </w:tc>
        <w:tc>
          <w:tcPr>
            <w:tcW w:w="0" w:type="auto"/>
            <w:vAlign w:val="center"/>
            <w:hideMark/>
          </w:tcPr>
          <w:p w14:paraId="31602C20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效果</w:t>
            </w:r>
          </w:p>
        </w:tc>
      </w:tr>
      <w:tr w:rsidR="00613BB9" w:rsidRPr="00613BB9" w14:paraId="40776E4C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CDCE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C429BC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Style w:val="HTML1"/>
              </w:rPr>
              <w:t>[[图片上传失败...(image-ea9c0f-1531809400967)]</w:t>
            </w:r>
          </w:p>
        </w:tc>
        <w:tc>
          <w:tcPr>
            <w:tcW w:w="0" w:type="auto"/>
            <w:vAlign w:val="center"/>
            <w:hideMark/>
          </w:tcPr>
          <w:p w14:paraId="7081D93A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[[图片上传失败...(image-562f47-1531809400967)]</w:t>
            </w:r>
          </w:p>
        </w:tc>
      </w:tr>
      <w:tr w:rsidR="00613BB9" w:rsidRPr="00613BB9" w14:paraId="0EEE31F9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2690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072AB1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Style w:val="HTML1"/>
              </w:rPr>
              <w:t>[[图片上传失败...(image-2b77ee-1531809400967)]][zhihu]</w:t>
            </w:r>
          </w:p>
        </w:tc>
        <w:tc>
          <w:tcPr>
            <w:tcW w:w="0" w:type="auto"/>
            <w:vAlign w:val="center"/>
            <w:hideMark/>
          </w:tcPr>
          <w:p w14:paraId="3BFDB3F9" w14:textId="77777777" w:rsidR="000948F1" w:rsidRPr="00613BB9" w:rsidRDefault="00E20A31" w:rsidP="000948F1">
            <w:pPr>
              <w:jc w:val="center"/>
              <w:rPr>
                <w:rFonts w:ascii="SimSun" w:eastAsia="SimSun" w:hAnsi="SimSun"/>
              </w:rPr>
            </w:pPr>
            <w:hyperlink r:id="rId12" w:tgtFrame="_blank" w:history="1">
              <w:r w:rsidR="000948F1" w:rsidRPr="00613BB9">
                <w:rPr>
                  <w:rStyle w:val="a4"/>
                  <w:rFonts w:ascii="SimSun" w:eastAsia="SimSun" w:hAnsi="SimSun"/>
                  <w:color w:val="auto"/>
                </w:rPr>
                <w:t>[图片上传失败...(image-d8a872-1531809400967)]</w:t>
              </w:r>
            </w:hyperlink>
          </w:p>
        </w:tc>
      </w:tr>
      <w:tr w:rsidR="00613BB9" w:rsidRPr="00613BB9" w14:paraId="51C7B411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FE11E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6C1691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Style w:val="HTML1"/>
              </w:rPr>
              <w:t>[![csdn-logo]][csdn]</w:t>
            </w:r>
          </w:p>
        </w:tc>
        <w:tc>
          <w:tcPr>
            <w:tcW w:w="0" w:type="auto"/>
            <w:vAlign w:val="center"/>
            <w:hideMark/>
          </w:tcPr>
          <w:p w14:paraId="06AA63EA" w14:textId="77777777" w:rsidR="000948F1" w:rsidRPr="00613BB9" w:rsidRDefault="00E20A31" w:rsidP="000948F1">
            <w:pPr>
              <w:jc w:val="center"/>
              <w:rPr>
                <w:rFonts w:ascii="SimSun" w:eastAsia="SimSun" w:hAnsi="SimSun"/>
              </w:rPr>
            </w:pPr>
            <w:hyperlink r:id="rId13" w:tgtFrame="_blank" w:history="1">
              <w:r w:rsidR="000948F1" w:rsidRPr="00613BB9">
                <w:rPr>
                  <w:rStyle w:val="a4"/>
                  <w:rFonts w:ascii="SimSun" w:eastAsia="SimSun" w:hAnsi="SimSun"/>
                  <w:color w:val="auto"/>
                </w:rPr>
                <w:t>![csdn-logo]</w:t>
              </w:r>
            </w:hyperlink>
          </w:p>
        </w:tc>
      </w:tr>
    </w:tbl>
    <w:p w14:paraId="7553C285" w14:textId="77777777" w:rsidR="000948F1" w:rsidRPr="00613BB9" w:rsidRDefault="000948F1" w:rsidP="000948F1">
      <w:pPr>
        <w:pStyle w:val="a3"/>
      </w:pPr>
      <w:r w:rsidRPr="00613BB9">
        <w:t>因为图片本身和链接本身都支持URL标识符的形式，所以图片链接也可以很简洁（见例3）。</w:t>
      </w:r>
      <w:r w:rsidRPr="00613BB9">
        <w:br/>
        <w:t>注意，此时鼠标悬停时显示的文字是图片的title，而非链接本身的title了。</w:t>
      </w:r>
    </w:p>
    <w:p w14:paraId="295A5A0F" w14:textId="77777777" w:rsidR="000948F1" w:rsidRPr="00613BB9" w:rsidRDefault="000948F1" w:rsidP="000948F1">
      <w:pPr>
        <w:pStyle w:val="a3"/>
      </w:pPr>
      <w:r w:rsidRPr="00613BB9">
        <w:t>本文URL标识符都放置于文末</w:t>
      </w:r>
    </w:p>
    <w:p w14:paraId="0A3DC11A" w14:textId="77777777" w:rsidR="000948F1" w:rsidRPr="00613BB9" w:rsidRDefault="000948F1" w:rsidP="00E45717">
      <w:pPr>
        <w:pStyle w:val="3"/>
      </w:pPr>
      <w:bookmarkStart w:id="35" w:name="_Toc46394858"/>
      <w:r w:rsidRPr="00613BB9">
        <w:rPr>
          <w:rFonts w:hint="eastAsia"/>
        </w:rPr>
        <w:t>页内</w:t>
      </w:r>
      <w:r w:rsidRPr="00613BB9">
        <w:t>锚点</w:t>
      </w:r>
      <w:bookmarkEnd w:id="35"/>
    </w:p>
    <w:p w14:paraId="7E25B924" w14:textId="77777777" w:rsidR="000948F1" w:rsidRPr="00613BB9" w:rsidRDefault="000948F1" w:rsidP="000948F1">
      <w:pPr>
        <w:pStyle w:val="a3"/>
      </w:pPr>
      <w:r w:rsidRPr="00613BB9">
        <w:t>其实呢，每一个标题都是一个锚点，和HTML的锚点（</w:t>
      </w:r>
      <w:r w:rsidRPr="00613BB9">
        <w:rPr>
          <w:rStyle w:val="HTML1"/>
        </w:rPr>
        <w:t>#</w:t>
      </w:r>
      <w:r w:rsidRPr="00613BB9">
        <w:t>）类似，比如我们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915"/>
      </w:tblGrid>
      <w:tr w:rsidR="00613BB9" w:rsidRPr="00613BB9" w14:paraId="526281CC" w14:textId="77777777" w:rsidTr="00B97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C8AD9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语法</w:t>
            </w:r>
          </w:p>
        </w:tc>
        <w:tc>
          <w:tcPr>
            <w:tcW w:w="0" w:type="auto"/>
            <w:vAlign w:val="center"/>
            <w:hideMark/>
          </w:tcPr>
          <w:p w14:paraId="15A7688C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效果</w:t>
            </w:r>
          </w:p>
        </w:tc>
      </w:tr>
      <w:tr w:rsidR="00613BB9" w:rsidRPr="00613BB9" w14:paraId="680AAA4D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A5F21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Style w:val="HTML1"/>
              </w:rPr>
              <w:t>[回到顶部](#readme)</w:t>
            </w:r>
          </w:p>
        </w:tc>
        <w:tc>
          <w:tcPr>
            <w:tcW w:w="0" w:type="auto"/>
            <w:vAlign w:val="center"/>
            <w:hideMark/>
          </w:tcPr>
          <w:p w14:paraId="16C03DAC" w14:textId="77777777" w:rsidR="000948F1" w:rsidRPr="00613BB9" w:rsidRDefault="00E20A31" w:rsidP="000948F1">
            <w:pPr>
              <w:rPr>
                <w:rFonts w:ascii="SimSun" w:eastAsia="SimSun" w:hAnsi="SimSun"/>
              </w:rPr>
            </w:pPr>
            <w:hyperlink w:anchor="readme" w:tgtFrame="_blank" w:history="1">
              <w:r w:rsidR="000948F1" w:rsidRPr="00613BB9">
                <w:rPr>
                  <w:rStyle w:val="a4"/>
                  <w:rFonts w:ascii="SimSun" w:eastAsia="SimSun" w:hAnsi="SimSun"/>
                  <w:color w:val="auto"/>
                </w:rPr>
                <w:t>回到顶部</w:t>
              </w:r>
            </w:hyperlink>
          </w:p>
        </w:tc>
      </w:tr>
    </w:tbl>
    <w:p w14:paraId="7C343C5D" w14:textId="77777777" w:rsidR="000948F1" w:rsidRPr="00613BB9" w:rsidRDefault="000948F1" w:rsidP="000948F1">
      <w:pPr>
        <w:pStyle w:val="a3"/>
      </w:pPr>
      <w:r w:rsidRPr="00613BB9">
        <w:t>不过要注意，标题中的英文字母都被转化为</w:t>
      </w:r>
      <w:r w:rsidRPr="00613BB9">
        <w:rPr>
          <w:rStyle w:val="a6"/>
        </w:rPr>
        <w:t>小写字母</w:t>
      </w:r>
      <w:r w:rsidRPr="00613BB9">
        <w:t>了。</w:t>
      </w:r>
    </w:p>
    <w:p w14:paraId="7AFCA74E" w14:textId="77777777" w:rsidR="000948F1" w:rsidRPr="00613BB9" w:rsidRDefault="000948F1" w:rsidP="000948F1">
      <w:pPr>
        <w:pStyle w:val="a3"/>
      </w:pPr>
      <w:r w:rsidRPr="00613BB9">
        <w:t>以前GitHub对中文支持的不好，所以中文标题不能正确识别为锚点，但是现在已经没问题啦！</w:t>
      </w:r>
    </w:p>
    <w:p w14:paraId="49AB4E5A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BE9A5A4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D846156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A971B80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206CF9F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A57E398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8C34072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58C236B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C3776B7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6D24930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C4E6FE8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827FD56" w14:textId="77777777" w:rsidR="000948F1" w:rsidRPr="00613BB9" w:rsidRDefault="000948F1" w:rsidP="00E45717">
      <w:pPr>
        <w:pStyle w:val="2"/>
        <w:rPr>
          <w:b w:val="0"/>
          <w:bCs w:val="0"/>
          <w:kern w:val="36"/>
          <w:sz w:val="48"/>
          <w:szCs w:val="48"/>
        </w:rPr>
      </w:pPr>
      <w:bookmarkStart w:id="36" w:name="_Toc46394859"/>
      <w:r w:rsidRPr="00613BB9">
        <w:rPr>
          <w:kern w:val="36"/>
          <w:sz w:val="48"/>
          <w:szCs w:val="48"/>
        </w:rPr>
        <w:t>引用</w:t>
      </w:r>
      <w:bookmarkEnd w:id="36"/>
    </w:p>
    <w:p w14:paraId="512E8F01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在引用的文字前加&gt;即可。引用也可以嵌套，如加两个&gt;&gt;三个&gt;&gt;&gt;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n个...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貌似可以一直加下去，但没神马卵用</w:t>
      </w:r>
    </w:p>
    <w:p w14:paraId="0230ED23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示例：</w:t>
      </w:r>
    </w:p>
    <w:p w14:paraId="2A060E0A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&gt;这是引用的内容</w:t>
      </w:r>
    </w:p>
    <w:p w14:paraId="45556390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&gt;&gt;这是引用的内容</w:t>
      </w:r>
    </w:p>
    <w:p w14:paraId="77D95231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&gt;&gt;&gt;&gt;&gt;&gt;&gt;&gt;&gt;&gt;这是引用的内容</w:t>
      </w:r>
    </w:p>
    <w:p w14:paraId="67331B8F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效果如下：</w:t>
      </w:r>
    </w:p>
    <w:p w14:paraId="2EB51D3C" w14:textId="77777777" w:rsidR="000948F1" w:rsidRPr="00613BB9" w:rsidRDefault="000948F1" w:rsidP="000948F1">
      <w:pPr>
        <w:widowControl/>
        <w:spacing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这是引用的内容</w:t>
      </w:r>
    </w:p>
    <w:p w14:paraId="752F49EE" w14:textId="77777777" w:rsidR="000948F1" w:rsidRPr="00613BB9" w:rsidRDefault="000948F1" w:rsidP="000948F1">
      <w:pPr>
        <w:widowControl/>
        <w:spacing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这是引用的内容</w:t>
      </w:r>
    </w:p>
    <w:p w14:paraId="32342613" w14:textId="77777777" w:rsidR="000948F1" w:rsidRPr="00613BB9" w:rsidRDefault="000948F1" w:rsidP="000948F1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这是引用的内容</w:t>
      </w:r>
    </w:p>
    <w:p w14:paraId="15A56F10" w14:textId="77777777" w:rsidR="000948F1" w:rsidRPr="00613BB9" w:rsidRDefault="000948F1" w:rsidP="000948F1">
      <w:pPr>
        <w:rPr>
          <w:rFonts w:ascii="SimSun" w:eastAsia="SimSun" w:hAnsi="SimSun" w:cs="SimSun"/>
          <w:b/>
          <w:bCs/>
          <w:kern w:val="36"/>
          <w:sz w:val="48"/>
          <w:szCs w:val="48"/>
        </w:rPr>
      </w:pPr>
    </w:p>
    <w:p w14:paraId="06A26938" w14:textId="77777777" w:rsidR="000948F1" w:rsidRPr="00613BB9" w:rsidRDefault="000948F1" w:rsidP="00E45717">
      <w:pPr>
        <w:pStyle w:val="2"/>
        <w:rPr>
          <w:b w:val="0"/>
          <w:bCs w:val="0"/>
          <w:kern w:val="36"/>
          <w:sz w:val="48"/>
          <w:szCs w:val="48"/>
        </w:rPr>
      </w:pPr>
      <w:bookmarkStart w:id="37" w:name="_Toc46394860"/>
      <w:r w:rsidRPr="00613BB9">
        <w:rPr>
          <w:kern w:val="36"/>
          <w:sz w:val="48"/>
          <w:szCs w:val="48"/>
        </w:rPr>
        <w:t>表格</w:t>
      </w:r>
      <w:bookmarkEnd w:id="37"/>
    </w:p>
    <w:p w14:paraId="1FAB49DC" w14:textId="77777777" w:rsidR="000948F1" w:rsidRPr="00613BB9" w:rsidRDefault="000948F1" w:rsidP="00E45717">
      <w:pPr>
        <w:pStyle w:val="3"/>
        <w:rPr>
          <w:sz w:val="24"/>
          <w:szCs w:val="24"/>
        </w:rPr>
      </w:pPr>
      <w:bookmarkStart w:id="38" w:name="_Toc46394861"/>
      <w:r w:rsidRPr="00613BB9">
        <w:rPr>
          <w:rFonts w:hint="eastAsia"/>
          <w:sz w:val="24"/>
          <w:szCs w:val="24"/>
        </w:rPr>
        <w:t>定义表格</w:t>
      </w:r>
      <w:bookmarkEnd w:id="38"/>
    </w:p>
    <w:p w14:paraId="093D3F76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语法：</w:t>
      </w:r>
    </w:p>
    <w:p w14:paraId="0DB850BC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表头|表头|表头</w:t>
      </w:r>
    </w:p>
    <w:p w14:paraId="72FDFEFB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---|:--:|---:</w:t>
      </w:r>
    </w:p>
    <w:p w14:paraId="152BD65A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内容|内容|内容</w:t>
      </w:r>
    </w:p>
    <w:p w14:paraId="4DCAF537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内容|内容|内容</w:t>
      </w:r>
    </w:p>
    <w:p w14:paraId="7E2E137F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8AEEB25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第二行分割表头和内容。</w:t>
      </w:r>
    </w:p>
    <w:p w14:paraId="797FB597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- 有一个就行，为了对齐，多加了几个</w:t>
      </w:r>
    </w:p>
    <w:p w14:paraId="3366692D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lastRenderedPageBreak/>
        <w:t>文字默认居左</w:t>
      </w:r>
    </w:p>
    <w:p w14:paraId="7ADDBEFB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-两边加：表示文字居中</w:t>
      </w:r>
    </w:p>
    <w:p w14:paraId="27F4A902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-右边加：表示文字居右</w:t>
      </w:r>
    </w:p>
    <w:p w14:paraId="70047516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注：原生的语法两边都要用 | 包起来。此处省略</w:t>
      </w:r>
    </w:p>
    <w:p w14:paraId="760CB224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示例：</w:t>
      </w:r>
    </w:p>
    <w:p w14:paraId="601B17AC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姓名|技能|排行</w:t>
      </w:r>
    </w:p>
    <w:p w14:paraId="0A68006C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--|:--:|--:</w:t>
      </w:r>
    </w:p>
    <w:p w14:paraId="52E4E807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刘备|哭|大哥</w:t>
      </w:r>
    </w:p>
    <w:p w14:paraId="32A6489C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关羽|打|二哥</w:t>
      </w:r>
    </w:p>
    <w:p w14:paraId="303C4A03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张飞|骂|三弟</w:t>
      </w:r>
    </w:p>
    <w:p w14:paraId="13F0178E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效果如下：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542"/>
        <w:gridCol w:w="557"/>
      </w:tblGrid>
      <w:tr w:rsidR="00613BB9" w:rsidRPr="00613BB9" w14:paraId="1B08C5C0" w14:textId="77777777" w:rsidTr="00B97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45A7B" w14:textId="77777777" w:rsidR="000948F1" w:rsidRPr="00613BB9" w:rsidRDefault="000948F1" w:rsidP="000948F1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14:paraId="13D00DDB" w14:textId="77777777" w:rsidR="000948F1" w:rsidRPr="00613BB9" w:rsidRDefault="000948F1" w:rsidP="000948F1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技能</w:t>
            </w:r>
          </w:p>
        </w:tc>
        <w:tc>
          <w:tcPr>
            <w:tcW w:w="0" w:type="auto"/>
            <w:vAlign w:val="center"/>
            <w:hideMark/>
          </w:tcPr>
          <w:p w14:paraId="2FB05710" w14:textId="77777777" w:rsidR="000948F1" w:rsidRPr="00613BB9" w:rsidRDefault="000948F1" w:rsidP="000948F1">
            <w:pPr>
              <w:widowControl/>
              <w:jc w:val="right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排行</w:t>
            </w:r>
          </w:p>
        </w:tc>
      </w:tr>
      <w:tr w:rsidR="00613BB9" w:rsidRPr="00613BB9" w14:paraId="599D4A16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70E6C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刘备</w:t>
            </w:r>
          </w:p>
        </w:tc>
        <w:tc>
          <w:tcPr>
            <w:tcW w:w="0" w:type="auto"/>
            <w:vAlign w:val="center"/>
            <w:hideMark/>
          </w:tcPr>
          <w:p w14:paraId="50111D80" w14:textId="77777777" w:rsidR="000948F1" w:rsidRPr="00613BB9" w:rsidRDefault="000948F1" w:rsidP="000948F1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哭</w:t>
            </w:r>
          </w:p>
        </w:tc>
        <w:tc>
          <w:tcPr>
            <w:tcW w:w="0" w:type="auto"/>
            <w:vAlign w:val="center"/>
            <w:hideMark/>
          </w:tcPr>
          <w:p w14:paraId="3BA5904A" w14:textId="77777777" w:rsidR="000948F1" w:rsidRPr="00613BB9" w:rsidRDefault="000948F1" w:rsidP="000948F1">
            <w:pPr>
              <w:widowControl/>
              <w:jc w:val="righ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大哥</w:t>
            </w:r>
          </w:p>
        </w:tc>
      </w:tr>
      <w:tr w:rsidR="00613BB9" w:rsidRPr="00613BB9" w14:paraId="16E9D4DB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01AB8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关羽</w:t>
            </w:r>
          </w:p>
        </w:tc>
        <w:tc>
          <w:tcPr>
            <w:tcW w:w="0" w:type="auto"/>
            <w:vAlign w:val="center"/>
            <w:hideMark/>
          </w:tcPr>
          <w:p w14:paraId="0A7DA777" w14:textId="77777777" w:rsidR="000948F1" w:rsidRPr="00613BB9" w:rsidRDefault="000948F1" w:rsidP="000948F1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打</w:t>
            </w:r>
          </w:p>
        </w:tc>
        <w:tc>
          <w:tcPr>
            <w:tcW w:w="0" w:type="auto"/>
            <w:vAlign w:val="center"/>
            <w:hideMark/>
          </w:tcPr>
          <w:p w14:paraId="118E3091" w14:textId="77777777" w:rsidR="000948F1" w:rsidRPr="00613BB9" w:rsidRDefault="000948F1" w:rsidP="000948F1">
            <w:pPr>
              <w:widowControl/>
              <w:jc w:val="righ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二哥</w:t>
            </w:r>
          </w:p>
        </w:tc>
      </w:tr>
      <w:tr w:rsidR="00613BB9" w:rsidRPr="00613BB9" w14:paraId="27B17AE3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783E7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张飞</w:t>
            </w:r>
          </w:p>
        </w:tc>
        <w:tc>
          <w:tcPr>
            <w:tcW w:w="0" w:type="auto"/>
            <w:vAlign w:val="center"/>
            <w:hideMark/>
          </w:tcPr>
          <w:p w14:paraId="06AC08CE" w14:textId="77777777" w:rsidR="000948F1" w:rsidRPr="00613BB9" w:rsidRDefault="000948F1" w:rsidP="000948F1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骂</w:t>
            </w:r>
          </w:p>
        </w:tc>
        <w:tc>
          <w:tcPr>
            <w:tcW w:w="0" w:type="auto"/>
            <w:vAlign w:val="center"/>
            <w:hideMark/>
          </w:tcPr>
          <w:p w14:paraId="10DA746F" w14:textId="77777777" w:rsidR="000948F1" w:rsidRPr="00613BB9" w:rsidRDefault="000948F1" w:rsidP="000948F1">
            <w:pPr>
              <w:widowControl/>
              <w:jc w:val="righ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13BB9">
              <w:rPr>
                <w:rFonts w:ascii="SimSun" w:eastAsia="SimSun" w:hAnsi="SimSun" w:cs="SimSun"/>
                <w:kern w:val="0"/>
                <w:sz w:val="24"/>
                <w:szCs w:val="24"/>
              </w:rPr>
              <w:t>三弟</w:t>
            </w:r>
          </w:p>
        </w:tc>
      </w:tr>
      <w:tr w:rsidR="00613BB9" w:rsidRPr="00613BB9" w14:paraId="2874FCFA" w14:textId="77777777" w:rsidTr="00B97359">
        <w:trPr>
          <w:tblCellSpacing w:w="15" w:type="dxa"/>
        </w:trPr>
        <w:tc>
          <w:tcPr>
            <w:tcW w:w="0" w:type="auto"/>
            <w:vAlign w:val="center"/>
          </w:tcPr>
          <w:p w14:paraId="5EC42D45" w14:textId="77777777" w:rsidR="000948F1" w:rsidRPr="00613BB9" w:rsidRDefault="000948F1" w:rsidP="000948F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09873F" w14:textId="77777777" w:rsidR="000948F1" w:rsidRPr="00613BB9" w:rsidRDefault="000948F1" w:rsidP="000948F1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964F82" w14:textId="77777777" w:rsidR="000948F1" w:rsidRPr="00613BB9" w:rsidRDefault="000948F1" w:rsidP="000948F1">
            <w:pPr>
              <w:widowControl/>
              <w:jc w:val="righ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</w:tbl>
    <w:p w14:paraId="2B19D8FD" w14:textId="77777777" w:rsidR="000948F1" w:rsidRPr="00613BB9" w:rsidRDefault="000948F1" w:rsidP="00E45717">
      <w:pPr>
        <w:pStyle w:val="3"/>
      </w:pPr>
      <w:bookmarkStart w:id="39" w:name="_Toc46394862"/>
      <w:r w:rsidRPr="00613BB9">
        <w:t>对齐</w:t>
      </w:r>
      <w:bookmarkEnd w:id="39"/>
    </w:p>
    <w:p w14:paraId="19A63768" w14:textId="77777777" w:rsidR="000948F1" w:rsidRPr="00613BB9" w:rsidRDefault="000948F1" w:rsidP="000948F1">
      <w:pPr>
        <w:pStyle w:val="a3"/>
      </w:pPr>
      <w:r w:rsidRPr="00613BB9">
        <w:t>表格可以指定对齐方式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635"/>
        <w:gridCol w:w="708"/>
      </w:tblGrid>
      <w:tr w:rsidR="00613BB9" w:rsidRPr="00613BB9" w14:paraId="4AA48B0C" w14:textId="77777777" w:rsidTr="00B97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84DED" w14:textId="77777777" w:rsidR="000948F1" w:rsidRPr="00613BB9" w:rsidRDefault="000948F1" w:rsidP="000948F1">
            <w:pPr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左对齐</w:t>
            </w:r>
          </w:p>
        </w:tc>
        <w:tc>
          <w:tcPr>
            <w:tcW w:w="0" w:type="auto"/>
            <w:vAlign w:val="center"/>
            <w:hideMark/>
          </w:tcPr>
          <w:p w14:paraId="0BC238F8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居中</w:t>
            </w:r>
          </w:p>
        </w:tc>
        <w:tc>
          <w:tcPr>
            <w:tcW w:w="0" w:type="auto"/>
            <w:vAlign w:val="center"/>
            <w:hideMark/>
          </w:tcPr>
          <w:p w14:paraId="35103A97" w14:textId="77777777" w:rsidR="000948F1" w:rsidRPr="00613BB9" w:rsidRDefault="000948F1" w:rsidP="000948F1">
            <w:pPr>
              <w:jc w:val="right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右对齐</w:t>
            </w:r>
          </w:p>
        </w:tc>
      </w:tr>
      <w:tr w:rsidR="00613BB9" w:rsidRPr="00613BB9" w14:paraId="52B447E6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1D2F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col 3 is</w:t>
            </w:r>
          </w:p>
        </w:tc>
        <w:tc>
          <w:tcPr>
            <w:tcW w:w="0" w:type="auto"/>
            <w:vAlign w:val="center"/>
            <w:hideMark/>
          </w:tcPr>
          <w:p w14:paraId="65A75509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some wordy text</w:t>
            </w:r>
          </w:p>
        </w:tc>
        <w:tc>
          <w:tcPr>
            <w:tcW w:w="0" w:type="auto"/>
            <w:vAlign w:val="center"/>
            <w:hideMark/>
          </w:tcPr>
          <w:p w14:paraId="5F76269D" w14:textId="77777777" w:rsidR="000948F1" w:rsidRPr="00613BB9" w:rsidRDefault="000948F1" w:rsidP="000948F1">
            <w:pPr>
              <w:jc w:val="righ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$1600</w:t>
            </w:r>
          </w:p>
        </w:tc>
      </w:tr>
      <w:tr w:rsidR="00613BB9" w:rsidRPr="00613BB9" w14:paraId="1623B0D2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72DDA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col 2 is</w:t>
            </w:r>
          </w:p>
        </w:tc>
        <w:tc>
          <w:tcPr>
            <w:tcW w:w="0" w:type="auto"/>
            <w:vAlign w:val="center"/>
            <w:hideMark/>
          </w:tcPr>
          <w:p w14:paraId="04E6E23C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centered</w:t>
            </w:r>
          </w:p>
        </w:tc>
        <w:tc>
          <w:tcPr>
            <w:tcW w:w="0" w:type="auto"/>
            <w:vAlign w:val="center"/>
            <w:hideMark/>
          </w:tcPr>
          <w:p w14:paraId="2881C9B3" w14:textId="77777777" w:rsidR="000948F1" w:rsidRPr="00613BB9" w:rsidRDefault="000948F1" w:rsidP="000948F1">
            <w:pPr>
              <w:jc w:val="righ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$12</w:t>
            </w:r>
          </w:p>
        </w:tc>
      </w:tr>
      <w:tr w:rsidR="00613BB9" w:rsidRPr="00613BB9" w14:paraId="2DFFEFA5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32521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zebra stripes</w:t>
            </w:r>
          </w:p>
        </w:tc>
        <w:tc>
          <w:tcPr>
            <w:tcW w:w="0" w:type="auto"/>
            <w:vAlign w:val="center"/>
            <w:hideMark/>
          </w:tcPr>
          <w:p w14:paraId="14F44FB6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are neat</w:t>
            </w:r>
          </w:p>
        </w:tc>
        <w:tc>
          <w:tcPr>
            <w:tcW w:w="0" w:type="auto"/>
            <w:vAlign w:val="center"/>
            <w:hideMark/>
          </w:tcPr>
          <w:p w14:paraId="7BA2C22B" w14:textId="77777777" w:rsidR="000948F1" w:rsidRPr="00613BB9" w:rsidRDefault="000948F1" w:rsidP="000948F1">
            <w:pPr>
              <w:jc w:val="righ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$1</w:t>
            </w:r>
          </w:p>
        </w:tc>
      </w:tr>
    </w:tbl>
    <w:p w14:paraId="4E9968E1" w14:textId="77777777" w:rsidR="000948F1" w:rsidRPr="00613BB9" w:rsidRDefault="000948F1" w:rsidP="00E45717">
      <w:pPr>
        <w:pStyle w:val="2"/>
        <w:rPr>
          <w:b w:val="0"/>
          <w:bCs w:val="0"/>
          <w:kern w:val="36"/>
          <w:sz w:val="48"/>
          <w:szCs w:val="48"/>
        </w:rPr>
      </w:pPr>
      <w:bookmarkStart w:id="40" w:name="_Toc46394863"/>
      <w:r w:rsidRPr="00613BB9">
        <w:rPr>
          <w:kern w:val="36"/>
          <w:sz w:val="48"/>
          <w:szCs w:val="48"/>
        </w:rPr>
        <w:t>代码</w:t>
      </w:r>
      <w:bookmarkEnd w:id="40"/>
    </w:p>
    <w:p w14:paraId="6E5954B4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语法：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单行代码：代码之间分别用一个反引号包起来</w:t>
      </w:r>
    </w:p>
    <w:p w14:paraId="74137CD7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 xml:space="preserve">    `代码内容`</w:t>
      </w:r>
    </w:p>
    <w:p w14:paraId="2AA94343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代码块：代码之间分别用三个反引号包起来，且两边的反引号单独占一行</w:t>
      </w:r>
    </w:p>
    <w:p w14:paraId="3A861E42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(```)</w:t>
      </w:r>
    </w:p>
    <w:p w14:paraId="4643974D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 xml:space="preserve">  代码...</w:t>
      </w:r>
    </w:p>
    <w:p w14:paraId="2A105032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 xml:space="preserve">  代码...</w:t>
      </w:r>
    </w:p>
    <w:p w14:paraId="4EE1653B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lastRenderedPageBreak/>
        <w:t xml:space="preserve">  代码...</w:t>
      </w:r>
    </w:p>
    <w:p w14:paraId="37F564D2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(```)</w:t>
      </w:r>
    </w:p>
    <w:p w14:paraId="5C29A4B4" w14:textId="77777777" w:rsidR="000948F1" w:rsidRPr="00613BB9" w:rsidRDefault="000948F1" w:rsidP="000948F1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注：为了防止转译，前后三个反引号处加了小括号，实际是没有的。这里只是用来演示，实际中去掉两边小括号即可。</w:t>
      </w:r>
    </w:p>
    <w:p w14:paraId="44A0741E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示例：</w:t>
      </w:r>
    </w:p>
    <w:p w14:paraId="5A937DDC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单行代码</w:t>
      </w:r>
    </w:p>
    <w:p w14:paraId="67504E64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`create database hero;`</w:t>
      </w:r>
    </w:p>
    <w:p w14:paraId="0EDC3AA2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代码块</w:t>
      </w:r>
    </w:p>
    <w:p w14:paraId="31C20656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(```)</w:t>
      </w:r>
    </w:p>
    <w:p w14:paraId="7B79CE88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 xml:space="preserve">    function fun(){</w:t>
      </w:r>
    </w:p>
    <w:p w14:paraId="0AF52794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 xml:space="preserve">         echo "这是一句非常牛逼的代码";</w:t>
      </w:r>
    </w:p>
    <w:p w14:paraId="79FC0917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 xml:space="preserve">    }</w:t>
      </w:r>
    </w:p>
    <w:p w14:paraId="54F5BDA0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 xml:space="preserve">    fun();</w:t>
      </w:r>
    </w:p>
    <w:p w14:paraId="72789025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(```)</w:t>
      </w:r>
    </w:p>
    <w:p w14:paraId="163EC04C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效果如下：</w:t>
      </w:r>
    </w:p>
    <w:p w14:paraId="0063E9F9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单行代码</w:t>
      </w:r>
    </w:p>
    <w:p w14:paraId="14139814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create database hero;</w:t>
      </w:r>
    </w:p>
    <w:p w14:paraId="4EBDE798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代码块</w:t>
      </w:r>
    </w:p>
    <w:p w14:paraId="666AA07E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function fun(){</w:t>
      </w:r>
    </w:p>
    <w:p w14:paraId="239BF1DE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 xml:space="preserve">  echo "这是一句非常牛逼的代码";</w:t>
      </w:r>
    </w:p>
    <w:p w14:paraId="309AA14C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}</w:t>
      </w:r>
    </w:p>
    <w:p w14:paraId="372ABDAC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fun();</w:t>
      </w:r>
    </w:p>
    <w:p w14:paraId="7DBB39E2" w14:textId="77777777" w:rsidR="000948F1" w:rsidRPr="00613BB9" w:rsidRDefault="000948F1" w:rsidP="00E45717">
      <w:pPr>
        <w:pStyle w:val="3"/>
      </w:pPr>
      <w:bookmarkStart w:id="41" w:name="_Toc46394864"/>
      <w:r w:rsidRPr="00613BB9">
        <w:t>代码高亮</w:t>
      </w:r>
      <w:bookmarkEnd w:id="41"/>
    </w:p>
    <w:p w14:paraId="12A8A178" w14:textId="77777777" w:rsidR="000948F1" w:rsidRPr="00613BB9" w:rsidRDefault="000948F1" w:rsidP="000948F1">
      <w:pPr>
        <w:pStyle w:val="a3"/>
      </w:pPr>
      <w:r w:rsidRPr="00613BB9">
        <w:t>在三个反引号后面加上编程语言的名字，另起一行开始写代码，最后一行再加上三个反引号。</w:t>
      </w:r>
    </w:p>
    <w:p w14:paraId="6A473090" w14:textId="77777777" w:rsidR="000948F1" w:rsidRPr="00613BB9" w:rsidRDefault="000948F1" w:rsidP="000948F1">
      <w:pPr>
        <w:pStyle w:val="HTML"/>
        <w:rPr>
          <w:rStyle w:val="HTML1"/>
        </w:rPr>
      </w:pPr>
      <w:r w:rsidRPr="00613BB9">
        <w:rPr>
          <w:rStyle w:val="token"/>
        </w:rPr>
        <w:t>public</w:t>
      </w:r>
      <w:r w:rsidRPr="00613BB9">
        <w:rPr>
          <w:rStyle w:val="HTML1"/>
        </w:rPr>
        <w:t xml:space="preserve"> </w:t>
      </w:r>
      <w:r w:rsidRPr="00613BB9">
        <w:rPr>
          <w:rStyle w:val="token"/>
        </w:rPr>
        <w:t>static</w:t>
      </w:r>
      <w:r w:rsidRPr="00613BB9">
        <w:rPr>
          <w:rStyle w:val="HTML1"/>
        </w:rPr>
        <w:t xml:space="preserve"> </w:t>
      </w:r>
      <w:r w:rsidRPr="00613BB9">
        <w:rPr>
          <w:rStyle w:val="token"/>
        </w:rPr>
        <w:t>void</w:t>
      </w:r>
      <w:r w:rsidRPr="00613BB9">
        <w:rPr>
          <w:rStyle w:val="HTML1"/>
        </w:rPr>
        <w:t xml:space="preserve"> </w:t>
      </w:r>
      <w:r w:rsidRPr="00613BB9">
        <w:rPr>
          <w:rStyle w:val="token"/>
        </w:rPr>
        <w:t>main(String[]</w:t>
      </w:r>
      <w:r w:rsidRPr="00613BB9">
        <w:rPr>
          <w:rStyle w:val="HTML1"/>
        </w:rPr>
        <w:t>args</w:t>
      </w:r>
      <w:r w:rsidRPr="00613BB9">
        <w:rPr>
          <w:rStyle w:val="token"/>
        </w:rPr>
        <w:t>){}</w:t>
      </w:r>
      <w:r w:rsidRPr="00613BB9">
        <w:rPr>
          <w:rStyle w:val="HTML1"/>
        </w:rPr>
        <w:t xml:space="preserve"> </w:t>
      </w:r>
      <w:r w:rsidRPr="00613BB9">
        <w:rPr>
          <w:rStyle w:val="token"/>
        </w:rPr>
        <w:t>//Java</w:t>
      </w:r>
    </w:p>
    <w:p w14:paraId="481EF874" w14:textId="77777777" w:rsidR="000948F1" w:rsidRPr="00613BB9" w:rsidRDefault="000948F1" w:rsidP="000948F1">
      <w:pPr>
        <w:pStyle w:val="HTML"/>
        <w:rPr>
          <w:rStyle w:val="HTML1"/>
        </w:rPr>
      </w:pPr>
      <w:r w:rsidRPr="00613BB9">
        <w:rPr>
          <w:rStyle w:val="token"/>
        </w:rPr>
        <w:t>int</w:t>
      </w:r>
      <w:r w:rsidRPr="00613BB9">
        <w:rPr>
          <w:rStyle w:val="HTML1"/>
        </w:rPr>
        <w:t xml:space="preserve"> </w:t>
      </w:r>
      <w:r w:rsidRPr="00613BB9">
        <w:rPr>
          <w:rStyle w:val="token"/>
        </w:rPr>
        <w:t>main(int</w:t>
      </w:r>
      <w:r w:rsidRPr="00613BB9">
        <w:rPr>
          <w:rStyle w:val="HTML1"/>
        </w:rPr>
        <w:t xml:space="preserve"> argc</w:t>
      </w:r>
      <w:r w:rsidRPr="00613BB9">
        <w:rPr>
          <w:rStyle w:val="token"/>
        </w:rPr>
        <w:t>,</w:t>
      </w:r>
      <w:r w:rsidRPr="00613BB9">
        <w:rPr>
          <w:rStyle w:val="HTML1"/>
        </w:rPr>
        <w:t xml:space="preserve"> </w:t>
      </w:r>
      <w:r w:rsidRPr="00613BB9">
        <w:rPr>
          <w:rStyle w:val="token"/>
        </w:rPr>
        <w:t>char</w:t>
      </w:r>
      <w:r w:rsidRPr="00613BB9">
        <w:rPr>
          <w:rStyle w:val="HTML1"/>
        </w:rPr>
        <w:t xml:space="preserve"> </w:t>
      </w:r>
      <w:r w:rsidRPr="00613BB9">
        <w:rPr>
          <w:rStyle w:val="token"/>
        </w:rPr>
        <w:t>*</w:t>
      </w:r>
      <w:r w:rsidRPr="00613BB9">
        <w:rPr>
          <w:rStyle w:val="HTML1"/>
        </w:rPr>
        <w:t>argv</w:t>
      </w:r>
      <w:r w:rsidRPr="00613BB9">
        <w:rPr>
          <w:rStyle w:val="token"/>
        </w:rPr>
        <w:t>[])</w:t>
      </w:r>
      <w:r w:rsidRPr="00613BB9">
        <w:rPr>
          <w:rStyle w:val="HTML1"/>
        </w:rPr>
        <w:t xml:space="preserve"> </w:t>
      </w:r>
      <w:r w:rsidRPr="00613BB9">
        <w:rPr>
          <w:rStyle w:val="token"/>
        </w:rPr>
        <w:t>//C</w:t>
      </w:r>
    </w:p>
    <w:p w14:paraId="672E4272" w14:textId="77777777" w:rsidR="000948F1" w:rsidRPr="00613BB9" w:rsidRDefault="000948F1" w:rsidP="000948F1">
      <w:pPr>
        <w:pStyle w:val="HTML"/>
        <w:rPr>
          <w:rStyle w:val="HTML1"/>
        </w:rPr>
      </w:pPr>
      <w:r w:rsidRPr="00613BB9">
        <w:rPr>
          <w:rStyle w:val="HTML1"/>
        </w:rPr>
        <w:t>echo "hello GitHub" #Bash</w:t>
      </w:r>
    </w:p>
    <w:p w14:paraId="74B7F41D" w14:textId="77777777" w:rsidR="000948F1" w:rsidRPr="00613BB9" w:rsidRDefault="000948F1" w:rsidP="000948F1">
      <w:pPr>
        <w:pStyle w:val="HTML"/>
        <w:rPr>
          <w:rStyle w:val="HTML1"/>
        </w:rPr>
      </w:pPr>
      <w:r w:rsidRPr="00613BB9">
        <w:rPr>
          <w:rStyle w:val="HTML1"/>
        </w:rPr>
        <w:t>document</w:t>
      </w:r>
      <w:r w:rsidRPr="00613BB9">
        <w:rPr>
          <w:rStyle w:val="token"/>
        </w:rPr>
        <w:t>.getElementById("myH1").</w:t>
      </w:r>
      <w:r w:rsidRPr="00613BB9">
        <w:rPr>
          <w:rStyle w:val="HTML1"/>
        </w:rPr>
        <w:t>innerHTML</w:t>
      </w:r>
      <w:r w:rsidRPr="00613BB9">
        <w:rPr>
          <w:rStyle w:val="token"/>
        </w:rPr>
        <w:t>="Welcome to my Homepage";</w:t>
      </w:r>
      <w:r w:rsidRPr="00613BB9">
        <w:rPr>
          <w:rStyle w:val="HTML1"/>
        </w:rPr>
        <w:t xml:space="preserve"> </w:t>
      </w:r>
      <w:r w:rsidRPr="00613BB9">
        <w:rPr>
          <w:rStyle w:val="token"/>
        </w:rPr>
        <w:t>//javascipt</w:t>
      </w:r>
    </w:p>
    <w:p w14:paraId="501D0188" w14:textId="77777777" w:rsidR="000948F1" w:rsidRPr="00613BB9" w:rsidRDefault="000948F1" w:rsidP="000948F1">
      <w:pPr>
        <w:pStyle w:val="HTML"/>
        <w:rPr>
          <w:rStyle w:val="HTML1"/>
        </w:rPr>
      </w:pPr>
      <w:r w:rsidRPr="00613BB9">
        <w:rPr>
          <w:rStyle w:val="HTML1"/>
        </w:rPr>
        <w:t xml:space="preserve">string </w:t>
      </w:r>
      <w:r w:rsidRPr="00613BB9">
        <w:rPr>
          <w:rStyle w:val="token"/>
        </w:rPr>
        <w:t>&amp;operator+(const</w:t>
      </w:r>
      <w:r w:rsidRPr="00613BB9">
        <w:rPr>
          <w:rStyle w:val="HTML1"/>
        </w:rPr>
        <w:t xml:space="preserve"> string</w:t>
      </w:r>
      <w:r w:rsidRPr="00613BB9">
        <w:rPr>
          <w:rStyle w:val="token"/>
        </w:rPr>
        <w:t>&amp;</w:t>
      </w:r>
      <w:r w:rsidRPr="00613BB9">
        <w:rPr>
          <w:rStyle w:val="HTML1"/>
        </w:rPr>
        <w:t xml:space="preserve"> A</w:t>
      </w:r>
      <w:r w:rsidRPr="00613BB9">
        <w:rPr>
          <w:rStyle w:val="token"/>
        </w:rPr>
        <w:t>,const</w:t>
      </w:r>
      <w:r w:rsidRPr="00613BB9">
        <w:rPr>
          <w:rStyle w:val="HTML1"/>
        </w:rPr>
        <w:t xml:space="preserve"> string</w:t>
      </w:r>
      <w:r w:rsidRPr="00613BB9">
        <w:rPr>
          <w:rStyle w:val="token"/>
        </w:rPr>
        <w:t>&amp;</w:t>
      </w:r>
      <w:r w:rsidRPr="00613BB9">
        <w:rPr>
          <w:rStyle w:val="HTML1"/>
        </w:rPr>
        <w:t xml:space="preserve"> B</w:t>
      </w:r>
      <w:r w:rsidRPr="00613BB9">
        <w:rPr>
          <w:rStyle w:val="token"/>
        </w:rPr>
        <w:t>)</w:t>
      </w:r>
      <w:r w:rsidRPr="00613BB9">
        <w:rPr>
          <w:rStyle w:val="HTML1"/>
        </w:rPr>
        <w:t xml:space="preserve"> </w:t>
      </w:r>
      <w:r w:rsidRPr="00613BB9">
        <w:rPr>
          <w:rStyle w:val="token"/>
        </w:rPr>
        <w:t>//cpp</w:t>
      </w:r>
    </w:p>
    <w:p w14:paraId="03D0A822" w14:textId="77777777" w:rsidR="000948F1" w:rsidRPr="00613BB9" w:rsidRDefault="000948F1" w:rsidP="00E45717">
      <w:pPr>
        <w:pStyle w:val="2"/>
        <w:rPr>
          <w:b w:val="0"/>
          <w:bCs w:val="0"/>
          <w:kern w:val="36"/>
          <w:sz w:val="48"/>
          <w:szCs w:val="48"/>
        </w:rPr>
      </w:pPr>
      <w:bookmarkStart w:id="42" w:name="_Toc46394865"/>
      <w:r w:rsidRPr="00613BB9">
        <w:rPr>
          <w:kern w:val="36"/>
          <w:sz w:val="48"/>
          <w:szCs w:val="48"/>
        </w:rPr>
        <w:lastRenderedPageBreak/>
        <w:t>流程图</w:t>
      </w:r>
      <w:bookmarkEnd w:id="42"/>
    </w:p>
    <w:p w14:paraId="76CEDF23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```flow</w:t>
      </w:r>
    </w:p>
    <w:p w14:paraId="79534A28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st=&gt;start: 开始</w:t>
      </w:r>
    </w:p>
    <w:p w14:paraId="0B50D7E5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op=&gt;operation: My Operation</w:t>
      </w:r>
    </w:p>
    <w:p w14:paraId="37772D4E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cond=&gt;condition: Yes or No?</w:t>
      </w:r>
    </w:p>
    <w:p w14:paraId="7211DD41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e=&gt;end</w:t>
      </w:r>
    </w:p>
    <w:p w14:paraId="3261F13D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st-&gt;op-&gt;cond</w:t>
      </w:r>
    </w:p>
    <w:p w14:paraId="727076EA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cond(yes)-&gt;e</w:t>
      </w:r>
    </w:p>
    <w:p w14:paraId="5F8EF354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cond(no)-&gt;op</w:t>
      </w:r>
    </w:p>
    <w:p w14:paraId="0A19D554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&amp;```</w:t>
      </w:r>
    </w:p>
    <w:p w14:paraId="1C19BC01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效果如下：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简书不支持流程图，所以截了个图</w:t>
      </w:r>
    </w:p>
    <w:p w14:paraId="224E2697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B2B397C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857CD8" wp14:editId="27132E81">
                <wp:extent cx="304800" cy="304800"/>
                <wp:effectExtent l="0" t="0" r="0" b="0"/>
                <wp:docPr id="20" name="矩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86769" id="矩形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IB9A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u5cgH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4492097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流程图.png</w:t>
      </w:r>
    </w:p>
    <w:p w14:paraId="747412D3" w14:textId="77777777" w:rsidR="000948F1" w:rsidRPr="00613BB9" w:rsidRDefault="000948F1" w:rsidP="00E45717">
      <w:pPr>
        <w:pStyle w:val="2"/>
      </w:pPr>
      <w:bookmarkStart w:id="43" w:name="_Toc46394866"/>
      <w:r w:rsidRPr="00613BB9">
        <w:rPr>
          <w:rFonts w:hint="eastAsia"/>
        </w:rPr>
        <w:t>多媒体</w:t>
      </w:r>
      <w:bookmarkEnd w:id="43"/>
    </w:p>
    <w:p w14:paraId="24031DEB" w14:textId="77777777" w:rsidR="000948F1" w:rsidRPr="00613BB9" w:rsidRDefault="000948F1" w:rsidP="00E45717">
      <w:pPr>
        <w:pStyle w:val="3"/>
        <w:rPr>
          <w:b w:val="0"/>
          <w:bCs w:val="0"/>
        </w:rPr>
      </w:pPr>
      <w:bookmarkStart w:id="44" w:name="_Toc46394867"/>
      <w:r w:rsidRPr="00613BB9">
        <w:t>图片</w:t>
      </w:r>
      <w:bookmarkEnd w:id="44"/>
    </w:p>
    <w:p w14:paraId="269F7E30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语法：</w:t>
      </w:r>
    </w:p>
    <w:p w14:paraId="4FB8CBA8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 xml:space="preserve">![图片alt](图片地址 </w:t>
      </w:r>
      <w:r w:rsidRPr="00613BB9">
        <w:rPr>
          <w:rStyle w:val="HTML1"/>
        </w:rPr>
        <w:t>"</w:t>
      </w:r>
      <w:r w:rsidRPr="00613BB9">
        <w:rPr>
          <w:rFonts w:ascii="SimSun" w:eastAsia="SimSun" w:hAnsi="SimSun" w:cs="SimSun"/>
          <w:kern w:val="0"/>
          <w:sz w:val="24"/>
          <w:szCs w:val="24"/>
        </w:rPr>
        <w:t>图片title</w:t>
      </w:r>
      <w:r w:rsidRPr="00613BB9">
        <w:rPr>
          <w:rStyle w:val="HTML1"/>
        </w:rPr>
        <w:t>"</w:t>
      </w:r>
      <w:r w:rsidRPr="00613BB9">
        <w:rPr>
          <w:rFonts w:ascii="SimSun" w:eastAsia="SimSun" w:hAnsi="SimSun" w:cs="SimSun"/>
          <w:kern w:val="0"/>
          <w:sz w:val="24"/>
          <w:szCs w:val="24"/>
        </w:rPr>
        <w:t>)</w:t>
      </w:r>
    </w:p>
    <w:p w14:paraId="7F69CC29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8CA42D3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图片alt就是显示在图片下面的文字，相当于对图片内容的解释。</w:t>
      </w:r>
    </w:p>
    <w:p w14:paraId="22724AEE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图片title是图片的标题，当鼠标移到图片上时显示的内容。title可加可不加</w:t>
      </w:r>
    </w:p>
    <w:p w14:paraId="15B161BB" w14:textId="77777777" w:rsidR="000948F1" w:rsidRPr="00613BB9" w:rsidRDefault="000948F1" w:rsidP="000948F1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示例：</w:t>
      </w:r>
    </w:p>
    <w:p w14:paraId="50FF1188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![blockchain](https://ss0.bdstatic.com/70cFvHSh_Q1YnxGkpoWK1HF6hhy/it/</w:t>
      </w:r>
    </w:p>
    <w:p w14:paraId="64507D00" w14:textId="77777777" w:rsidR="000948F1" w:rsidRPr="00613BB9" w:rsidRDefault="000948F1" w:rsidP="0009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u=702257389,1274025419&amp;fm=27&amp;gp=0.jpg "区块链")</w:t>
      </w:r>
    </w:p>
    <w:p w14:paraId="7ED846BB" w14:textId="77777777" w:rsidR="000948F1" w:rsidRPr="00613BB9" w:rsidRDefault="000948F1" w:rsidP="000948F1">
      <w:pPr>
        <w:pStyle w:val="a3"/>
      </w:pPr>
    </w:p>
    <w:p w14:paraId="4A1E7D0D" w14:textId="77777777" w:rsidR="000948F1" w:rsidRPr="00613BB9" w:rsidRDefault="000948F1" w:rsidP="000948F1">
      <w:pPr>
        <w:pStyle w:val="a3"/>
      </w:pPr>
      <w:r w:rsidRPr="00613BB9">
        <w:t>如果引用本仓库中的图片，直接使用</w:t>
      </w:r>
      <w:r w:rsidRPr="00613BB9">
        <w:rPr>
          <w:rStyle w:val="a6"/>
        </w:rPr>
        <w:t>相对路径</w:t>
      </w:r>
      <w:r w:rsidRPr="00613BB9">
        <w:t>就可了，如果引用其他github仓库中的图片要注意格式，即：</w:t>
      </w:r>
      <w:r w:rsidRPr="00613BB9">
        <w:rPr>
          <w:rStyle w:val="HTML1"/>
        </w:rPr>
        <w:t>仓库地址/raw/分支名/图片路径</w:t>
      </w:r>
      <w:r w:rsidRPr="00613BB9">
        <w:t>，如：</w:t>
      </w:r>
    </w:p>
    <w:p w14:paraId="0EB04526" w14:textId="77777777" w:rsidR="000948F1" w:rsidRPr="00613BB9" w:rsidRDefault="00E20A31" w:rsidP="000948F1">
      <w:pPr>
        <w:pStyle w:val="HTML"/>
        <w:rPr>
          <w:rStyle w:val="HTML1"/>
        </w:rPr>
      </w:pPr>
      <w:hyperlink r:id="rId14" w:history="1">
        <w:r w:rsidR="000948F1" w:rsidRPr="00613BB9">
          <w:rPr>
            <w:rStyle w:val="a4"/>
            <w:color w:val="auto"/>
          </w:rPr>
          <w:t>https://github.com/guodongxiaren/ImageCache/raw/master/Logo/foryou.gif</w:t>
        </w:r>
      </w:hyperlink>
      <w:r w:rsidR="000948F1" w:rsidRPr="00613BB9">
        <w:rPr>
          <w:rStyle w:val="HTML1"/>
        </w:rPr>
        <w:t xml:space="preserve"> </w:t>
      </w:r>
    </w:p>
    <w:p w14:paraId="1B598C16" w14:textId="77777777" w:rsidR="000948F1" w:rsidRPr="00613BB9" w:rsidRDefault="000948F1" w:rsidP="000948F1">
      <w:pPr>
        <w:pStyle w:val="HTML"/>
        <w:rPr>
          <w:rStyle w:val="HTML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4370"/>
        <w:gridCol w:w="3766"/>
      </w:tblGrid>
      <w:tr w:rsidR="00613BB9" w:rsidRPr="00613BB9" w14:paraId="28C9A7DC" w14:textId="77777777" w:rsidTr="00B97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FF431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D27F196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语法</w:t>
            </w:r>
          </w:p>
        </w:tc>
        <w:tc>
          <w:tcPr>
            <w:tcW w:w="0" w:type="auto"/>
            <w:vAlign w:val="center"/>
            <w:hideMark/>
          </w:tcPr>
          <w:p w14:paraId="606BF602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效果</w:t>
            </w:r>
          </w:p>
        </w:tc>
      </w:tr>
      <w:tr w:rsidR="00613BB9" w:rsidRPr="00613BB9" w14:paraId="3CF9442D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9636F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A88239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Style w:val="HTML1"/>
              </w:rPr>
              <w:t>![baidu](http://upload-images.jianshu.io/upload_images/6153330-305abf60f5e71ed5.gif?imageMogr2/auto-orient/strip "百度logo")</w:t>
            </w:r>
          </w:p>
        </w:tc>
        <w:tc>
          <w:tcPr>
            <w:tcW w:w="0" w:type="auto"/>
            <w:vAlign w:val="center"/>
            <w:hideMark/>
          </w:tcPr>
          <w:p w14:paraId="3298A9F0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  <w:noProof/>
              </w:rPr>
              <mc:AlternateContent>
                <mc:Choice Requires="wps">
                  <w:drawing>
                    <wp:inline distT="0" distB="0" distL="0" distR="0" wp14:anchorId="25EBE202" wp14:editId="654A23B7">
                      <wp:extent cx="304800" cy="304800"/>
                      <wp:effectExtent l="0" t="0" r="0" b="0"/>
                      <wp:docPr id="21" name="矩形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6CA565" id="矩形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Fw9AEAAMM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apUXD0AQAAwwMAAA4AAAAAAAAAAAAAAAAALgIAAGRycy9lMm9E&#10;b2MueG1sUEsBAi0AFAAGAAgAAAAhAEyg6SzYAAAAAwEAAA8AAAAAAAAAAAAAAAAATgQAAGRycy9k&#10;b3ducmV2LnhtbFBLBQYAAAAABAAEAPMAAABT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5BC1EE0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baidu</w:t>
            </w:r>
          </w:p>
        </w:tc>
      </w:tr>
      <w:tr w:rsidR="00613BB9" w:rsidRPr="00613BB9" w14:paraId="209A5B8C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95328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B7F314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Style w:val="HTML1"/>
              </w:rPr>
              <w:t>![][foryou]</w:t>
            </w:r>
          </w:p>
        </w:tc>
        <w:tc>
          <w:tcPr>
            <w:tcW w:w="0" w:type="auto"/>
            <w:vAlign w:val="center"/>
            <w:hideMark/>
          </w:tcPr>
          <w:p w14:paraId="14F54665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  <w:noProof/>
              </w:rPr>
              <w:drawing>
                <wp:inline distT="0" distB="0" distL="0" distR="0" wp14:anchorId="68491E23" wp14:editId="58160BD1">
                  <wp:extent cx="2600325" cy="283845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6CEF1" w14:textId="77777777" w:rsidR="000948F1" w:rsidRPr="00613BB9" w:rsidRDefault="000948F1" w:rsidP="000948F1">
      <w:pPr>
        <w:pStyle w:val="a3"/>
      </w:pPr>
      <w:r w:rsidRPr="00613BB9">
        <w:t>注意例2的写法使用了</w:t>
      </w:r>
      <w:r w:rsidRPr="00613BB9">
        <w:rPr>
          <w:rStyle w:val="a6"/>
        </w:rPr>
        <w:t>URL标识符</w:t>
      </w:r>
      <w:r w:rsidRPr="00613BB9">
        <w:t>的形式，在</w:t>
      </w:r>
      <w:hyperlink w:anchor="%E9%93%BE%E6%8E%A5" w:tgtFrame="_blank" w:history="1">
        <w:r w:rsidRPr="00613BB9">
          <w:rPr>
            <w:rStyle w:val="a4"/>
            <w:color w:val="auto"/>
          </w:rPr>
          <w:t>链接</w:t>
        </w:r>
      </w:hyperlink>
      <w:r w:rsidRPr="00613BB9">
        <w:t>一节有介绍。</w:t>
      </w:r>
    </w:p>
    <w:p w14:paraId="6C2DDF85" w14:textId="77777777" w:rsidR="000948F1" w:rsidRPr="00613BB9" w:rsidRDefault="000948F1" w:rsidP="000948F1">
      <w:pPr>
        <w:pStyle w:val="a3"/>
      </w:pPr>
      <w:r w:rsidRPr="00613BB9">
        <w:t>在文末有foryou的定义：</w:t>
      </w:r>
    </w:p>
    <w:p w14:paraId="36E4E7B4" w14:textId="77777777" w:rsidR="000948F1" w:rsidRPr="00613BB9" w:rsidRDefault="000948F1" w:rsidP="000948F1">
      <w:pPr>
        <w:pStyle w:val="HTML"/>
      </w:pPr>
      <w:r w:rsidRPr="00613BB9">
        <w:rPr>
          <w:rStyle w:val="token"/>
        </w:rPr>
        <w:t>[</w:t>
      </w:r>
      <w:r w:rsidRPr="00613BB9">
        <w:rPr>
          <w:rStyle w:val="HTML1"/>
        </w:rPr>
        <w:t>foryou</w:t>
      </w:r>
      <w:r w:rsidRPr="00613BB9">
        <w:rPr>
          <w:rStyle w:val="token"/>
        </w:rPr>
        <w:t>]:https://</w:t>
      </w:r>
      <w:r w:rsidRPr="00613BB9">
        <w:rPr>
          <w:rStyle w:val="HTML1"/>
        </w:rPr>
        <w:t>github</w:t>
      </w:r>
      <w:r w:rsidRPr="00613BB9">
        <w:rPr>
          <w:rStyle w:val="token"/>
        </w:rPr>
        <w:t>.</w:t>
      </w:r>
      <w:r w:rsidRPr="00613BB9">
        <w:rPr>
          <w:rStyle w:val="HTML1"/>
        </w:rPr>
        <w:t>com</w:t>
      </w:r>
      <w:r w:rsidRPr="00613BB9">
        <w:rPr>
          <w:rStyle w:val="token"/>
        </w:rPr>
        <w:t>/</w:t>
      </w:r>
      <w:r w:rsidRPr="00613BB9">
        <w:rPr>
          <w:rStyle w:val="HTML1"/>
        </w:rPr>
        <w:t>guodongxiaren</w:t>
      </w:r>
      <w:r w:rsidRPr="00613BB9">
        <w:rPr>
          <w:rStyle w:val="token"/>
        </w:rPr>
        <w:t>/ImageCache/</w:t>
      </w:r>
      <w:r w:rsidRPr="00613BB9">
        <w:rPr>
          <w:rStyle w:val="HTML1"/>
        </w:rPr>
        <w:t>raw</w:t>
      </w:r>
      <w:r w:rsidRPr="00613BB9">
        <w:rPr>
          <w:rStyle w:val="token"/>
        </w:rPr>
        <w:t>/</w:t>
      </w:r>
      <w:r w:rsidRPr="00613BB9">
        <w:rPr>
          <w:rStyle w:val="HTML1"/>
        </w:rPr>
        <w:t>master</w:t>
      </w:r>
      <w:r w:rsidRPr="00613BB9">
        <w:rPr>
          <w:rStyle w:val="token"/>
        </w:rPr>
        <w:t>/Logo/</w:t>
      </w:r>
      <w:r w:rsidRPr="00613BB9">
        <w:rPr>
          <w:rStyle w:val="HTML1"/>
        </w:rPr>
        <w:t>foryou</w:t>
      </w:r>
      <w:r w:rsidRPr="00613BB9">
        <w:rPr>
          <w:rStyle w:val="token"/>
        </w:rPr>
        <w:t>.</w:t>
      </w:r>
      <w:r w:rsidRPr="00613BB9">
        <w:rPr>
          <w:rStyle w:val="HTML1"/>
        </w:rPr>
        <w:t>gif</w:t>
      </w:r>
    </w:p>
    <w:p w14:paraId="0699BDEF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53182F9F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61E7D0A2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153BC9F2" w14:textId="77777777" w:rsidR="000948F1" w:rsidRPr="00613BB9" w:rsidRDefault="000948F1" w:rsidP="00E45717">
      <w:pPr>
        <w:pStyle w:val="3"/>
      </w:pPr>
      <w:bookmarkStart w:id="45" w:name="_Toc46394868"/>
      <w:r w:rsidRPr="00613BB9">
        <w:rPr>
          <w:rFonts w:hint="eastAsia"/>
        </w:rPr>
        <w:t>音频</w:t>
      </w:r>
      <w:bookmarkEnd w:id="45"/>
    </w:p>
    <w:p w14:paraId="31BEFC64" w14:textId="77777777" w:rsidR="000948F1" w:rsidRPr="00613BB9" w:rsidRDefault="000948F1" w:rsidP="00E45717">
      <w:pPr>
        <w:pStyle w:val="4"/>
        <w:rPr>
          <w:rFonts w:ascii="SimSun" w:eastAsia="SimSun" w:hAnsi="SimSun"/>
          <w:sz w:val="24"/>
          <w:szCs w:val="24"/>
        </w:rPr>
      </w:pPr>
      <w:bookmarkStart w:id="46" w:name="_Toc46394869"/>
      <w:r w:rsidRPr="00613BB9">
        <w:rPr>
          <w:rFonts w:ascii="SimSun" w:eastAsia="SimSun" w:hAnsi="SimSun" w:hint="eastAsia"/>
          <w:sz w:val="24"/>
          <w:szCs w:val="24"/>
        </w:rPr>
        <w:t>语法格式</w:t>
      </w:r>
      <w:bookmarkEnd w:id="46"/>
    </w:p>
    <w:p w14:paraId="06E55A01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&lt;audio id="audio" controls="" preload="none"&gt;</w:t>
      </w:r>
    </w:p>
    <w:p w14:paraId="27BA8B64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&lt;source id="mp3" src="http://oht4nlntk.bkt.clouddn.com/Music_iP%E8%B5%B5%E9%9C%B2%20-%20%E7%A6%BB%E6%AD%8C%20%28Live%29.mp3"&gt;</w:t>
      </w:r>
    </w:p>
    <w:p w14:paraId="3A82498E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lastRenderedPageBreak/>
        <w:t>&lt;/audio&gt;</w:t>
      </w:r>
    </w:p>
    <w:p w14:paraId="334C9857" w14:textId="77777777" w:rsidR="000948F1" w:rsidRPr="00613BB9" w:rsidRDefault="000948F1" w:rsidP="000948F1">
      <w:pPr>
        <w:widowControl/>
        <w:jc w:val="left"/>
        <w:rPr>
          <w:rFonts w:ascii="SimSun" w:eastAsia="SimSun" w:hAnsi="SimSun"/>
        </w:rPr>
      </w:pPr>
    </w:p>
    <w:p w14:paraId="1C7D0D96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047EEE04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147DBD9D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36DFDF51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4586F181" w14:textId="77777777" w:rsidR="000948F1" w:rsidRPr="00613BB9" w:rsidRDefault="000948F1" w:rsidP="00E45717">
      <w:pPr>
        <w:pStyle w:val="4"/>
        <w:rPr>
          <w:rFonts w:ascii="SimSun" w:eastAsia="SimSun" w:hAnsi="SimSun"/>
        </w:rPr>
      </w:pPr>
      <w:bookmarkStart w:id="47" w:name="_Toc46394870"/>
      <w:r w:rsidRPr="00613BB9">
        <w:rPr>
          <w:rFonts w:ascii="SimSun" w:eastAsia="SimSun" w:hAnsi="SimSun" w:hint="eastAsia"/>
        </w:rPr>
        <w:t xml:space="preserve">音频库 </w:t>
      </w:r>
      <w:r w:rsidRPr="00613BB9">
        <w:rPr>
          <w:rFonts w:ascii="SimSun" w:eastAsia="SimSun" w:hAnsi="SimSun"/>
        </w:rPr>
        <w:t>G</w:t>
      </w:r>
      <w:r w:rsidRPr="00613BB9">
        <w:rPr>
          <w:rFonts w:ascii="SimSun" w:eastAsia="SimSun" w:hAnsi="SimSun" w:hint="eastAsia"/>
        </w:rPr>
        <w:t>ithub</w:t>
      </w:r>
      <w:bookmarkEnd w:id="47"/>
    </w:p>
    <w:p w14:paraId="64EBBBDA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429279CE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相对路径</w:t>
      </w:r>
    </w:p>
    <w:p w14:paraId="0857A4FD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&lt;audio id="audio" controls="" preload="none"&gt;</w:t>
      </w:r>
    </w:p>
    <w:p w14:paraId="25612686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&lt;source id="mp3" src="./listening/n2-1991.mp3"&gt;</w:t>
      </w:r>
    </w:p>
    <w:p w14:paraId="1B0FA764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&lt;/audio&gt;</w:t>
      </w:r>
    </w:p>
    <w:p w14:paraId="42957075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7A081D21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24527905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绝对路径</w:t>
      </w:r>
    </w:p>
    <w:p w14:paraId="0AF97C60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20253443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&lt;audio id="audio" controls="" preload="none"&gt;</w:t>
      </w:r>
    </w:p>
    <w:p w14:paraId="4E52A975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&lt;source id="mp3" src="https://sb-talents.github.io/The-Practice-of-Japanese/listening/n2-1991.mp3"&gt;</w:t>
      </w:r>
    </w:p>
    <w:p w14:paraId="543BD368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&lt;/audio&gt;</w:t>
      </w:r>
    </w:p>
    <w:p w14:paraId="162A17D2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67E0A15D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2F9B50F7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备注</w:t>
      </w:r>
    </w:p>
    <w:p w14:paraId="747DE7F2" w14:textId="77777777" w:rsidR="000948F1" w:rsidRPr="00613BB9" w:rsidRDefault="000948F1" w:rsidP="000948F1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B</w:t>
      </w:r>
      <w:r w:rsidRPr="00613BB9">
        <w:rPr>
          <w:rFonts w:ascii="SimSun" w:eastAsia="SimSun" w:hAnsi="SimSun" w:hint="eastAsia"/>
        </w:rPr>
        <w:t>ilibili失败</w:t>
      </w:r>
    </w:p>
    <w:p w14:paraId="1D38356A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1065D8C9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2E3A501E" w14:textId="77777777" w:rsidR="000948F1" w:rsidRPr="00613BB9" w:rsidRDefault="000948F1" w:rsidP="00E45717">
      <w:pPr>
        <w:pStyle w:val="3"/>
      </w:pPr>
      <w:bookmarkStart w:id="48" w:name="_Toc46394871"/>
      <w:r w:rsidRPr="00613BB9">
        <w:rPr>
          <w:rFonts w:hint="eastAsia"/>
        </w:rPr>
        <w:t>视频</w:t>
      </w:r>
      <w:bookmarkEnd w:id="48"/>
    </w:p>
    <w:p w14:paraId="0E20521D" w14:textId="77777777" w:rsidR="000948F1" w:rsidRPr="00613BB9" w:rsidRDefault="000948F1" w:rsidP="00E45717">
      <w:pPr>
        <w:pStyle w:val="4"/>
        <w:rPr>
          <w:rFonts w:ascii="SimSun" w:eastAsia="SimSun" w:hAnsi="SimSun"/>
          <w:sz w:val="24"/>
          <w:szCs w:val="24"/>
        </w:rPr>
      </w:pPr>
      <w:bookmarkStart w:id="49" w:name="_Toc46394872"/>
      <w:r w:rsidRPr="00613BB9">
        <w:rPr>
          <w:rFonts w:ascii="SimSun" w:eastAsia="SimSun" w:hAnsi="SimSun" w:hint="eastAsia"/>
          <w:sz w:val="24"/>
          <w:szCs w:val="24"/>
        </w:rPr>
        <w:t>语法格式</w:t>
      </w:r>
      <w:bookmarkEnd w:id="49"/>
    </w:p>
    <w:p w14:paraId="08FAD364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&lt;video id="video" controls="" preload="none" poster="http://om2bks7xs.bkt.clouddn.com/2017-08-26-Markdown-Advance-Video.jpg"&gt;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&lt;source id="mp4" src="http://om2bks7xs.bkt.clouddn.com/2017-08-26-Markdown-Advance-Video.mp4" type="video/mp4"&gt;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&lt;/video&gt;</w:t>
      </w:r>
    </w:p>
    <w:p w14:paraId="198C674A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A63520F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 w:hint="eastAsia"/>
          <w:kern w:val="0"/>
          <w:sz w:val="24"/>
          <w:szCs w:val="24"/>
        </w:rPr>
        <w:t>视频库 哔哩哔哩</w:t>
      </w:r>
    </w:p>
    <w:p w14:paraId="0F4FCA91" w14:textId="77777777" w:rsidR="000948F1" w:rsidRPr="00613BB9" w:rsidRDefault="000948F1" w:rsidP="000948F1">
      <w:pPr>
        <w:widowControl/>
        <w:jc w:val="left"/>
        <w:rPr>
          <w:rFonts w:ascii="SimSun" w:eastAsia="SimSun" w:hAnsi="SimSun"/>
        </w:rPr>
      </w:pPr>
      <w:r w:rsidRPr="00613BB9">
        <w:rPr>
          <w:rFonts w:ascii="SimSun" w:eastAsia="SimSun" w:hAnsi="SimSun"/>
        </w:rPr>
        <w:lastRenderedPageBreak/>
        <w:t xml:space="preserve">&lt;iframe src="//player.bilibili.com/player.html?aid=67086362&amp;bvid=BV1C4411C7sf&amp;cid=116329440&amp;page=1" scrolling="no" border="0" frameborder="no" framespacing="0" allowfullscreen="true"&gt; &lt;/iframe&gt; </w:t>
      </w:r>
    </w:p>
    <w:p w14:paraId="031ACA3C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35CD240F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t>&lt;iframe src="https://www.bilibili.com/html/html5player.html?aid=11200262&amp;cid=18527724&amp;as_wide=1" frameborder="0" width="640" height="430" allowfullscreen&gt;&lt;/iframe&gt;</w:t>
      </w:r>
    </w:p>
    <w:p w14:paraId="19ED1923" w14:textId="77777777" w:rsidR="000948F1" w:rsidRPr="00613BB9" w:rsidRDefault="000948F1" w:rsidP="000948F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13BB9">
        <w:rPr>
          <w:rFonts w:ascii="SimSun" w:eastAsia="SimSun" w:hAnsi="SimSun" w:cs="SimSun"/>
          <w:kern w:val="0"/>
          <w:sz w:val="24"/>
          <w:szCs w:val="24"/>
        </w:rPr>
        <w:br/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作者：qddaia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链接：https://www.jianshu.com/p/457c11fea5e7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来源：简书</w:t>
      </w:r>
      <w:r w:rsidRPr="00613BB9">
        <w:rPr>
          <w:rFonts w:ascii="SimSun" w:eastAsia="SimSun" w:hAnsi="SimSun" w:cs="SimSun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37EA1B59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2B27F1B0" w14:textId="77777777" w:rsidR="000948F1" w:rsidRPr="00613BB9" w:rsidRDefault="000948F1" w:rsidP="000948F1">
      <w:pPr>
        <w:rPr>
          <w:rFonts w:ascii="SimSun" w:eastAsia="SimSun" w:hAnsi="SimSun"/>
        </w:rPr>
      </w:pPr>
    </w:p>
    <w:p w14:paraId="366FA3F0" w14:textId="77777777" w:rsidR="000948F1" w:rsidRPr="00613BB9" w:rsidRDefault="000948F1" w:rsidP="00E45717">
      <w:pPr>
        <w:pStyle w:val="3"/>
      </w:pPr>
      <w:bookmarkStart w:id="50" w:name="_Toc46394873"/>
      <w:r w:rsidRPr="00613BB9">
        <w:t>混合其他语法</w:t>
      </w:r>
      <w:bookmarkEnd w:id="50"/>
    </w:p>
    <w:p w14:paraId="73F0EE19" w14:textId="77777777" w:rsidR="000948F1" w:rsidRPr="00613BB9" w:rsidRDefault="000948F1" w:rsidP="000948F1">
      <w:pPr>
        <w:pStyle w:val="a3"/>
      </w:pPr>
      <w:r w:rsidRPr="00613BB9">
        <w:t>表格单元中的内容可以和其他大多数GFM语法配合使用，如：</w:t>
      </w:r>
    </w:p>
    <w:p w14:paraId="7CEB32F5" w14:textId="77777777" w:rsidR="000948F1" w:rsidRPr="00613BB9" w:rsidRDefault="000948F1" w:rsidP="00E45717">
      <w:pPr>
        <w:pStyle w:val="4"/>
        <w:rPr>
          <w:rFonts w:ascii="SimSun" w:eastAsia="SimSun" w:hAnsi="SimSun"/>
        </w:rPr>
      </w:pPr>
      <w:bookmarkStart w:id="51" w:name="_Toc46394874"/>
      <w:r w:rsidRPr="00613BB9">
        <w:rPr>
          <w:rFonts w:ascii="SimSun" w:eastAsia="SimSun" w:hAnsi="SimSun"/>
        </w:rPr>
        <w:t>使用普通文本的删除线，斜体等效果</w:t>
      </w:r>
      <w:bookmarkEnd w:id="5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595"/>
      </w:tblGrid>
      <w:tr w:rsidR="00613BB9" w:rsidRPr="00613BB9" w14:paraId="7956779C" w14:textId="77777777" w:rsidTr="00B97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EE733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名字</w:t>
            </w:r>
          </w:p>
        </w:tc>
        <w:tc>
          <w:tcPr>
            <w:tcW w:w="0" w:type="auto"/>
            <w:vAlign w:val="center"/>
            <w:hideMark/>
          </w:tcPr>
          <w:p w14:paraId="64C875A7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描述</w:t>
            </w:r>
          </w:p>
        </w:tc>
      </w:tr>
      <w:tr w:rsidR="00613BB9" w:rsidRPr="00613BB9" w14:paraId="7423FED3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783C0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3DC61BC4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del w:id="52" w:author="Unknown">
              <w:r w:rsidRPr="00613BB9">
                <w:rPr>
                  <w:rFonts w:ascii="SimSun" w:eastAsia="SimSun" w:hAnsi="SimSun"/>
                </w:rPr>
                <w:delText>Display the</w:delText>
              </w:r>
            </w:del>
            <w:r w:rsidRPr="00613BB9">
              <w:rPr>
                <w:rFonts w:ascii="SimSun" w:eastAsia="SimSun" w:hAnsi="SimSun"/>
              </w:rPr>
              <w:t xml:space="preserve"> help window.</w:t>
            </w:r>
          </w:p>
        </w:tc>
      </w:tr>
      <w:tr w:rsidR="00613BB9" w:rsidRPr="00613BB9" w14:paraId="509352BF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3CF94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Close</w:t>
            </w:r>
          </w:p>
        </w:tc>
        <w:tc>
          <w:tcPr>
            <w:tcW w:w="0" w:type="auto"/>
            <w:vAlign w:val="center"/>
            <w:hideMark/>
          </w:tcPr>
          <w:p w14:paraId="5B6F1C08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Style w:val="a5"/>
                <w:rFonts w:ascii="SimSun" w:eastAsia="SimSun" w:hAnsi="SimSun"/>
              </w:rPr>
              <w:t>Closes</w:t>
            </w:r>
            <w:r w:rsidRPr="00613BB9">
              <w:rPr>
                <w:rFonts w:ascii="SimSun" w:eastAsia="SimSun" w:hAnsi="SimSun"/>
              </w:rPr>
              <w:t xml:space="preserve"> a window</w:t>
            </w:r>
          </w:p>
        </w:tc>
      </w:tr>
    </w:tbl>
    <w:p w14:paraId="3EDA3C2F" w14:textId="77777777" w:rsidR="000948F1" w:rsidRPr="00613BB9" w:rsidRDefault="000948F1" w:rsidP="00E45717">
      <w:pPr>
        <w:pStyle w:val="4"/>
        <w:rPr>
          <w:rFonts w:ascii="SimSun" w:eastAsia="SimSun" w:hAnsi="SimSun"/>
        </w:rPr>
      </w:pPr>
      <w:bookmarkStart w:id="53" w:name="_Toc46394875"/>
      <w:r w:rsidRPr="00613BB9">
        <w:rPr>
          <w:rFonts w:ascii="SimSun" w:eastAsia="SimSun" w:hAnsi="SimSun"/>
        </w:rPr>
        <w:t>表格中嵌入图片（链接）</w:t>
      </w:r>
      <w:bookmarkEnd w:id="53"/>
    </w:p>
    <w:p w14:paraId="5543A5E6" w14:textId="77777777" w:rsidR="000948F1" w:rsidRPr="00613BB9" w:rsidRDefault="000948F1" w:rsidP="000948F1">
      <w:pPr>
        <w:pStyle w:val="a3"/>
      </w:pPr>
      <w:r w:rsidRPr="00613BB9">
        <w:t>其实前面介绍图片显示、图片链接的时候为了清晰就是放在在表格中显示的。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497"/>
      </w:tblGrid>
      <w:tr w:rsidR="00613BB9" w:rsidRPr="00613BB9" w14:paraId="46C2725D" w14:textId="77777777" w:rsidTr="00B97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045B1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图片</w:t>
            </w:r>
          </w:p>
        </w:tc>
        <w:tc>
          <w:tcPr>
            <w:tcW w:w="0" w:type="auto"/>
            <w:vAlign w:val="center"/>
            <w:hideMark/>
          </w:tcPr>
          <w:p w14:paraId="7FBE68AB" w14:textId="77777777" w:rsidR="000948F1" w:rsidRPr="00613BB9" w:rsidRDefault="000948F1" w:rsidP="000948F1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613BB9">
              <w:rPr>
                <w:rFonts w:ascii="SimSun" w:eastAsia="SimSun" w:hAnsi="SimSun"/>
                <w:b/>
                <w:bCs/>
              </w:rPr>
              <w:t>描述</w:t>
            </w:r>
          </w:p>
        </w:tc>
      </w:tr>
      <w:tr w:rsidR="00613BB9" w:rsidRPr="00613BB9" w14:paraId="1461EB1C" w14:textId="77777777" w:rsidTr="00B97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A3892" w14:textId="77777777" w:rsidR="000948F1" w:rsidRPr="00613BB9" w:rsidRDefault="000948F1" w:rsidP="000948F1">
            <w:pPr>
              <w:jc w:val="left"/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  <w:noProof/>
              </w:rPr>
              <w:drawing>
                <wp:inline distT="0" distB="0" distL="0" distR="0" wp14:anchorId="60D0285E" wp14:editId="2CA97704">
                  <wp:extent cx="2571750" cy="1228725"/>
                  <wp:effectExtent l="0" t="0" r="0" b="9525"/>
                  <wp:docPr id="27" name="图片 27" descr="bai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ai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90A44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baidu</w:t>
            </w:r>
          </w:p>
        </w:tc>
        <w:tc>
          <w:tcPr>
            <w:tcW w:w="0" w:type="auto"/>
            <w:vAlign w:val="center"/>
            <w:hideMark/>
          </w:tcPr>
          <w:p w14:paraId="221B8249" w14:textId="77777777" w:rsidR="000948F1" w:rsidRPr="00613BB9" w:rsidRDefault="000948F1" w:rsidP="000948F1">
            <w:pPr>
              <w:rPr>
                <w:rFonts w:ascii="SimSun" w:eastAsia="SimSun" w:hAnsi="SimSun"/>
              </w:rPr>
            </w:pPr>
            <w:r w:rsidRPr="00613BB9">
              <w:rPr>
                <w:rFonts w:ascii="SimSun" w:eastAsia="SimSun" w:hAnsi="SimSun"/>
              </w:rPr>
              <w:t>百度</w:t>
            </w:r>
          </w:p>
        </w:tc>
      </w:tr>
    </w:tbl>
    <w:p w14:paraId="0B855AAE" w14:textId="77777777" w:rsidR="000948F1" w:rsidRPr="00613BB9" w:rsidRDefault="000948F1" w:rsidP="00E45717">
      <w:pPr>
        <w:pStyle w:val="4"/>
        <w:rPr>
          <w:rFonts w:ascii="SimSun" w:eastAsia="SimSun" w:hAnsi="SimSun"/>
        </w:rPr>
      </w:pPr>
      <w:bookmarkStart w:id="54" w:name="_Toc46394876"/>
      <w:r w:rsidRPr="00613BB9">
        <w:rPr>
          <w:rFonts w:ascii="SimSun" w:eastAsia="SimSun" w:hAnsi="SimSun"/>
        </w:rPr>
        <w:lastRenderedPageBreak/>
        <w:t>表情</w:t>
      </w:r>
      <w:bookmarkEnd w:id="54"/>
    </w:p>
    <w:p w14:paraId="15F47FF5" w14:textId="77777777" w:rsidR="000948F1" w:rsidRPr="00613BB9" w:rsidRDefault="000948F1" w:rsidP="000948F1">
      <w:pPr>
        <w:pStyle w:val="a3"/>
      </w:pPr>
      <w:r w:rsidRPr="00613BB9">
        <w:t>Github的Markdown语法支持添加emoji表情，输入不同的符号码（两个冒号包围的字符）可以显示出不同的表情。</w:t>
      </w:r>
    </w:p>
    <w:p w14:paraId="5FDD9D10" w14:textId="77777777" w:rsidR="000948F1" w:rsidRPr="00613BB9" w:rsidRDefault="000948F1" w:rsidP="000948F1">
      <w:pPr>
        <w:pStyle w:val="a3"/>
      </w:pPr>
      <w:r w:rsidRPr="00613BB9">
        <w:t>比如</w:t>
      </w:r>
      <w:r w:rsidRPr="00613BB9">
        <w:rPr>
          <w:rStyle w:val="HTML1"/>
        </w:rPr>
        <w:t>:blush:</w:t>
      </w:r>
      <w:r w:rsidRPr="00613BB9">
        <w:t>，可以显示:blush:。</w:t>
      </w:r>
    </w:p>
    <w:p w14:paraId="53DF5E74" w14:textId="77777777" w:rsidR="000948F1" w:rsidRPr="00613BB9" w:rsidRDefault="000948F1" w:rsidP="000948F1">
      <w:pPr>
        <w:pStyle w:val="a3"/>
      </w:pPr>
      <w:r w:rsidRPr="00613BB9">
        <w:t>具体每一个表情的符号码，可以查询GitHub的官方网页</w:t>
      </w:r>
      <w:hyperlink r:id="rId17" w:tgtFrame="_blank" w:history="1">
        <w:r w:rsidRPr="00613BB9">
          <w:rPr>
            <w:rStyle w:val="a4"/>
            <w:color w:val="auto"/>
          </w:rPr>
          <w:t>http://www.emoji-cheat-sheet.com</w:t>
        </w:r>
      </w:hyperlink>
      <w:r w:rsidRPr="00613BB9">
        <w:t>。</w:t>
      </w:r>
    </w:p>
    <w:p w14:paraId="3B377AB5" w14:textId="77777777" w:rsidR="000948F1" w:rsidRPr="00613BB9" w:rsidRDefault="000948F1" w:rsidP="000948F1">
      <w:pPr>
        <w:pStyle w:val="a3"/>
      </w:pPr>
      <w:r w:rsidRPr="00613BB9">
        <w:t>但是这个网页每次都打开</w:t>
      </w:r>
      <w:r w:rsidRPr="00613BB9">
        <w:rPr>
          <w:rStyle w:val="a6"/>
        </w:rPr>
        <w:t>奇慢</w:t>
      </w:r>
      <w:r w:rsidRPr="00613BB9">
        <w:t>。。所以我整理到了本repo中，大家可以直接在此查看</w:t>
      </w:r>
      <w:hyperlink r:id="rId18" w:tgtFrame="_blank" w:history="1">
        <w:r w:rsidRPr="00613BB9">
          <w:rPr>
            <w:rStyle w:val="a4"/>
            <w:color w:val="auto"/>
          </w:rPr>
          <w:t>emoji</w:t>
        </w:r>
      </w:hyperlink>
      <w:r w:rsidRPr="00613BB9">
        <w:t>。</w:t>
      </w:r>
    </w:p>
    <w:p w14:paraId="5A6B412D" w14:textId="77777777" w:rsidR="000948F1" w:rsidRPr="00613BB9" w:rsidRDefault="000948F1" w:rsidP="00E45717">
      <w:pPr>
        <w:pStyle w:val="4"/>
        <w:rPr>
          <w:rFonts w:ascii="SimSun" w:eastAsia="SimSun" w:hAnsi="SimSun"/>
        </w:rPr>
      </w:pPr>
      <w:bookmarkStart w:id="55" w:name="_Toc46394877"/>
      <w:r w:rsidRPr="00613BB9">
        <w:rPr>
          <w:rFonts w:ascii="SimSun" w:eastAsia="SimSun" w:hAnsi="SimSun"/>
        </w:rPr>
        <w:t>diff语法</w:t>
      </w:r>
      <w:bookmarkEnd w:id="55"/>
    </w:p>
    <w:p w14:paraId="5FB049DE" w14:textId="77777777" w:rsidR="000948F1" w:rsidRPr="00613BB9" w:rsidRDefault="000948F1" w:rsidP="000948F1">
      <w:pPr>
        <w:pStyle w:val="a3"/>
      </w:pPr>
      <w:r w:rsidRPr="00613BB9">
        <w:t>版本控制的系统中都少不了diff的功能，即展示一个文件内容的增加与删除。</w:t>
      </w:r>
      <w:r w:rsidRPr="00613BB9">
        <w:br/>
        <w:t>GFM中可以显示的展示diff效果。使用绿色表示新增，红色表示删除。</w:t>
      </w:r>
    </w:p>
    <w:p w14:paraId="090EA06B" w14:textId="77777777" w:rsidR="000948F1" w:rsidRPr="00613BB9" w:rsidRDefault="000948F1" w:rsidP="000948F1">
      <w:pPr>
        <w:pStyle w:val="a3"/>
      </w:pPr>
      <w:r w:rsidRPr="00613BB9">
        <w:t>其语法与代码高亮类似，只是在三个反引号后面写diff，</w:t>
      </w:r>
      <w:r w:rsidRPr="00613BB9">
        <w:br/>
        <w:t xml:space="preserve">并且其内容中，以 </w:t>
      </w:r>
      <w:r w:rsidRPr="00613BB9">
        <w:rPr>
          <w:rStyle w:val="HTML1"/>
        </w:rPr>
        <w:t>+</w:t>
      </w:r>
      <w:r w:rsidRPr="00613BB9">
        <w:t>开头表示新增，</w:t>
      </w:r>
      <w:r w:rsidRPr="00613BB9">
        <w:rPr>
          <w:rStyle w:val="HTML1"/>
        </w:rPr>
        <w:t>-</w:t>
      </w:r>
      <w:r w:rsidRPr="00613BB9">
        <w:t>开头表示删除。</w:t>
      </w:r>
    </w:p>
    <w:p w14:paraId="112CE963" w14:textId="77777777" w:rsidR="000948F1" w:rsidRPr="00613BB9" w:rsidRDefault="000948F1" w:rsidP="000948F1">
      <w:pPr>
        <w:pStyle w:val="a3"/>
      </w:pPr>
      <w:r w:rsidRPr="00613BB9">
        <w:t>效果如下：</w:t>
      </w:r>
    </w:p>
    <w:p w14:paraId="03023D81" w14:textId="77777777" w:rsidR="000948F1" w:rsidRPr="00613BB9" w:rsidRDefault="000948F1" w:rsidP="000948F1">
      <w:pPr>
        <w:pStyle w:val="HTML"/>
        <w:rPr>
          <w:rStyle w:val="HTML1"/>
        </w:rPr>
      </w:pPr>
      <w:r w:rsidRPr="00613BB9">
        <w:rPr>
          <w:rStyle w:val="HTML1"/>
        </w:rPr>
        <w:t>+ 鸟宿池边树，僧敲月下门</w:t>
      </w:r>
    </w:p>
    <w:p w14:paraId="07FE3CBB" w14:textId="77777777" w:rsidR="000948F1" w:rsidRPr="00613BB9" w:rsidRDefault="000948F1" w:rsidP="000948F1">
      <w:pPr>
        <w:pStyle w:val="HTML"/>
        <w:rPr>
          <w:rStyle w:val="HTML1"/>
        </w:rPr>
      </w:pPr>
      <w:r w:rsidRPr="00613BB9">
        <w:rPr>
          <w:rStyle w:val="HTML1"/>
        </w:rPr>
        <w:t>- 鸟宿池边树，僧推月下门</w:t>
      </w:r>
    </w:p>
    <w:p w14:paraId="68EF6EE4" w14:textId="77777777" w:rsidR="000D4D59" w:rsidRPr="00613BB9" w:rsidRDefault="000D4D59">
      <w:pPr>
        <w:rPr>
          <w:rFonts w:ascii="SimSun" w:eastAsia="SimSun" w:hAnsi="SimSun"/>
        </w:rPr>
      </w:pPr>
    </w:p>
    <w:sectPr w:rsidR="000D4D59" w:rsidRPr="00613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F5BD0" w14:textId="77777777" w:rsidR="00E20A31" w:rsidRDefault="00E20A31" w:rsidP="00190B73">
      <w:r>
        <w:separator/>
      </w:r>
    </w:p>
  </w:endnote>
  <w:endnote w:type="continuationSeparator" w:id="0">
    <w:p w14:paraId="3F821223" w14:textId="77777777" w:rsidR="00E20A31" w:rsidRDefault="00E20A31" w:rsidP="0019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1" w:subsetted="1" w:fontKey="{F4007672-3DA2-4EC2-A952-783D7E5C73D8}"/>
    <w:embedBold r:id="rId2" w:subsetted="1" w:fontKey="{3CFD9A78-0025-425A-8C29-F76A8F532F5A}"/>
    <w:embedItalic r:id="rId3" w:subsetted="1" w:fontKey="{5718DB1A-EB3C-42FB-95FD-DEDF11395141}"/>
    <w:embedBoldItalic r:id="rId4" w:subsetted="1" w:fontKey="{C4C8D592-9B9F-4A91-A827-C73FD717C7B5}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C6268" w14:textId="77777777" w:rsidR="00E20A31" w:rsidRDefault="00E20A31" w:rsidP="00190B73">
      <w:r>
        <w:separator/>
      </w:r>
    </w:p>
  </w:footnote>
  <w:footnote w:type="continuationSeparator" w:id="0">
    <w:p w14:paraId="2F6F6E00" w14:textId="77777777" w:rsidR="00E20A31" w:rsidRDefault="00E20A31" w:rsidP="00190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E16"/>
    <w:multiLevelType w:val="multilevel"/>
    <w:tmpl w:val="7A3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E3E6A"/>
    <w:multiLevelType w:val="multilevel"/>
    <w:tmpl w:val="37A6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A509B"/>
    <w:multiLevelType w:val="multilevel"/>
    <w:tmpl w:val="FD4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C38F6"/>
    <w:multiLevelType w:val="multilevel"/>
    <w:tmpl w:val="0F7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3150A9"/>
    <w:multiLevelType w:val="multilevel"/>
    <w:tmpl w:val="318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2A24D0"/>
    <w:multiLevelType w:val="multilevel"/>
    <w:tmpl w:val="F03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F2244"/>
    <w:multiLevelType w:val="multilevel"/>
    <w:tmpl w:val="AB9A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16DF3"/>
    <w:multiLevelType w:val="multilevel"/>
    <w:tmpl w:val="C2DE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034BCB"/>
    <w:multiLevelType w:val="multilevel"/>
    <w:tmpl w:val="D094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0D2C9C"/>
    <w:multiLevelType w:val="multilevel"/>
    <w:tmpl w:val="43523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5D0B18"/>
    <w:multiLevelType w:val="multilevel"/>
    <w:tmpl w:val="B34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7E0D7E"/>
    <w:multiLevelType w:val="multilevel"/>
    <w:tmpl w:val="8CD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731916"/>
    <w:multiLevelType w:val="multilevel"/>
    <w:tmpl w:val="3F90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7B409E"/>
    <w:multiLevelType w:val="multilevel"/>
    <w:tmpl w:val="73BC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4043F9"/>
    <w:multiLevelType w:val="multilevel"/>
    <w:tmpl w:val="C47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6863E8"/>
    <w:multiLevelType w:val="multilevel"/>
    <w:tmpl w:val="F9A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28033D"/>
    <w:multiLevelType w:val="multilevel"/>
    <w:tmpl w:val="F7A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B80D9F"/>
    <w:multiLevelType w:val="multilevel"/>
    <w:tmpl w:val="6DD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354307"/>
    <w:multiLevelType w:val="multilevel"/>
    <w:tmpl w:val="71E2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D6376A"/>
    <w:multiLevelType w:val="multilevel"/>
    <w:tmpl w:val="2B38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2B5592"/>
    <w:multiLevelType w:val="multilevel"/>
    <w:tmpl w:val="30E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AB089A"/>
    <w:multiLevelType w:val="multilevel"/>
    <w:tmpl w:val="3650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E54252"/>
    <w:multiLevelType w:val="multilevel"/>
    <w:tmpl w:val="1794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804A30"/>
    <w:multiLevelType w:val="multilevel"/>
    <w:tmpl w:val="94B2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C098C"/>
    <w:multiLevelType w:val="multilevel"/>
    <w:tmpl w:val="DC7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7A383F"/>
    <w:multiLevelType w:val="multilevel"/>
    <w:tmpl w:val="F59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C579A7"/>
    <w:multiLevelType w:val="multilevel"/>
    <w:tmpl w:val="90A4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5467A7"/>
    <w:multiLevelType w:val="multilevel"/>
    <w:tmpl w:val="68F89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620733"/>
    <w:multiLevelType w:val="multilevel"/>
    <w:tmpl w:val="B1E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212843"/>
    <w:multiLevelType w:val="multilevel"/>
    <w:tmpl w:val="B08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9220E6"/>
    <w:multiLevelType w:val="multilevel"/>
    <w:tmpl w:val="7DFA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2820C9"/>
    <w:multiLevelType w:val="multilevel"/>
    <w:tmpl w:val="E7B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723187"/>
    <w:multiLevelType w:val="multilevel"/>
    <w:tmpl w:val="8BB4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547411"/>
    <w:multiLevelType w:val="multilevel"/>
    <w:tmpl w:val="E30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3B27A1"/>
    <w:multiLevelType w:val="multilevel"/>
    <w:tmpl w:val="2B3E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6164CB"/>
    <w:multiLevelType w:val="multilevel"/>
    <w:tmpl w:val="F61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90644D"/>
    <w:multiLevelType w:val="multilevel"/>
    <w:tmpl w:val="5A34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A62C48"/>
    <w:multiLevelType w:val="multilevel"/>
    <w:tmpl w:val="1F3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CF56FF"/>
    <w:multiLevelType w:val="multilevel"/>
    <w:tmpl w:val="997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E158F0"/>
    <w:multiLevelType w:val="multilevel"/>
    <w:tmpl w:val="752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3D35AE"/>
    <w:multiLevelType w:val="multilevel"/>
    <w:tmpl w:val="FEE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BD5F13"/>
    <w:multiLevelType w:val="multilevel"/>
    <w:tmpl w:val="56C2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E97B56"/>
    <w:multiLevelType w:val="multilevel"/>
    <w:tmpl w:val="AA5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1D2FA8"/>
    <w:multiLevelType w:val="multilevel"/>
    <w:tmpl w:val="0F6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2D2257"/>
    <w:multiLevelType w:val="multilevel"/>
    <w:tmpl w:val="4F8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4244EC"/>
    <w:multiLevelType w:val="multilevel"/>
    <w:tmpl w:val="B3EE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1F48ED"/>
    <w:multiLevelType w:val="multilevel"/>
    <w:tmpl w:val="C080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D51901"/>
    <w:multiLevelType w:val="multilevel"/>
    <w:tmpl w:val="006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F2D446D"/>
    <w:multiLevelType w:val="multilevel"/>
    <w:tmpl w:val="7F90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F39C6"/>
    <w:multiLevelType w:val="multilevel"/>
    <w:tmpl w:val="21E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F70E10"/>
    <w:multiLevelType w:val="multilevel"/>
    <w:tmpl w:val="472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1B0297"/>
    <w:multiLevelType w:val="multilevel"/>
    <w:tmpl w:val="0D26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CB2887"/>
    <w:multiLevelType w:val="multilevel"/>
    <w:tmpl w:val="0DD8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FB5CC5"/>
    <w:multiLevelType w:val="multilevel"/>
    <w:tmpl w:val="5CF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003920"/>
    <w:multiLevelType w:val="multilevel"/>
    <w:tmpl w:val="9030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6385931"/>
    <w:multiLevelType w:val="multilevel"/>
    <w:tmpl w:val="E84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972C66"/>
    <w:multiLevelType w:val="multilevel"/>
    <w:tmpl w:val="F81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93762B0"/>
    <w:multiLevelType w:val="multilevel"/>
    <w:tmpl w:val="9562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650BE8"/>
    <w:multiLevelType w:val="multilevel"/>
    <w:tmpl w:val="FA6A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CC7C32"/>
    <w:multiLevelType w:val="multilevel"/>
    <w:tmpl w:val="CDD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EC3727"/>
    <w:multiLevelType w:val="multilevel"/>
    <w:tmpl w:val="42D2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5443CB"/>
    <w:multiLevelType w:val="multilevel"/>
    <w:tmpl w:val="EDD0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697F4E"/>
    <w:multiLevelType w:val="multilevel"/>
    <w:tmpl w:val="31D4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CFA315A"/>
    <w:multiLevelType w:val="multilevel"/>
    <w:tmpl w:val="EFB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7A3D2F"/>
    <w:multiLevelType w:val="multilevel"/>
    <w:tmpl w:val="C8F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4C3577"/>
    <w:multiLevelType w:val="multilevel"/>
    <w:tmpl w:val="A29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7240CB"/>
    <w:multiLevelType w:val="multilevel"/>
    <w:tmpl w:val="E920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2DE3817"/>
    <w:multiLevelType w:val="multilevel"/>
    <w:tmpl w:val="086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A32AEA"/>
    <w:multiLevelType w:val="multilevel"/>
    <w:tmpl w:val="41D4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DA77BF"/>
    <w:multiLevelType w:val="multilevel"/>
    <w:tmpl w:val="3C4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4255DF"/>
    <w:multiLevelType w:val="multilevel"/>
    <w:tmpl w:val="3DE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9A7E01"/>
    <w:multiLevelType w:val="multilevel"/>
    <w:tmpl w:val="7B6A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BF4DAF"/>
    <w:multiLevelType w:val="multilevel"/>
    <w:tmpl w:val="ED4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C5201F"/>
    <w:multiLevelType w:val="multilevel"/>
    <w:tmpl w:val="D90E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07553B"/>
    <w:multiLevelType w:val="multilevel"/>
    <w:tmpl w:val="255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D103ED"/>
    <w:multiLevelType w:val="multilevel"/>
    <w:tmpl w:val="88BE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D45660"/>
    <w:multiLevelType w:val="multilevel"/>
    <w:tmpl w:val="C39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B345D1"/>
    <w:multiLevelType w:val="multilevel"/>
    <w:tmpl w:val="40C41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416549"/>
    <w:multiLevelType w:val="multilevel"/>
    <w:tmpl w:val="E2B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921033"/>
    <w:multiLevelType w:val="multilevel"/>
    <w:tmpl w:val="42BC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CA6EFC"/>
    <w:multiLevelType w:val="multilevel"/>
    <w:tmpl w:val="12EE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07F132C"/>
    <w:multiLevelType w:val="multilevel"/>
    <w:tmpl w:val="693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CA4705"/>
    <w:multiLevelType w:val="multilevel"/>
    <w:tmpl w:val="811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ED7301"/>
    <w:multiLevelType w:val="multilevel"/>
    <w:tmpl w:val="644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2D47D07"/>
    <w:multiLevelType w:val="multilevel"/>
    <w:tmpl w:val="7220CC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7F5BEF"/>
    <w:multiLevelType w:val="multilevel"/>
    <w:tmpl w:val="2D768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9F18E1"/>
    <w:multiLevelType w:val="multilevel"/>
    <w:tmpl w:val="3C84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5D00366"/>
    <w:multiLevelType w:val="multilevel"/>
    <w:tmpl w:val="1BC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D2416A"/>
    <w:multiLevelType w:val="multilevel"/>
    <w:tmpl w:val="9FF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D963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46893BAE"/>
    <w:multiLevelType w:val="multilevel"/>
    <w:tmpl w:val="790C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8202DE0"/>
    <w:multiLevelType w:val="multilevel"/>
    <w:tmpl w:val="675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626D00"/>
    <w:multiLevelType w:val="multilevel"/>
    <w:tmpl w:val="D72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936265"/>
    <w:multiLevelType w:val="multilevel"/>
    <w:tmpl w:val="FAA4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2C7B77"/>
    <w:multiLevelType w:val="multilevel"/>
    <w:tmpl w:val="CBE8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16009C"/>
    <w:multiLevelType w:val="multilevel"/>
    <w:tmpl w:val="3136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2B2121"/>
    <w:multiLevelType w:val="multilevel"/>
    <w:tmpl w:val="3382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A91885"/>
    <w:multiLevelType w:val="multilevel"/>
    <w:tmpl w:val="AFF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F60E27"/>
    <w:multiLevelType w:val="multilevel"/>
    <w:tmpl w:val="2354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6A660F"/>
    <w:multiLevelType w:val="multilevel"/>
    <w:tmpl w:val="1916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786EB1"/>
    <w:multiLevelType w:val="multilevel"/>
    <w:tmpl w:val="99D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380B33"/>
    <w:multiLevelType w:val="multilevel"/>
    <w:tmpl w:val="920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B256A4"/>
    <w:multiLevelType w:val="multilevel"/>
    <w:tmpl w:val="3BF2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2E022F4"/>
    <w:multiLevelType w:val="multilevel"/>
    <w:tmpl w:val="2FC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2FB2E45"/>
    <w:multiLevelType w:val="multilevel"/>
    <w:tmpl w:val="9478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FC6316"/>
    <w:multiLevelType w:val="multilevel"/>
    <w:tmpl w:val="2FF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0807EC"/>
    <w:multiLevelType w:val="multilevel"/>
    <w:tmpl w:val="4B6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0A405D"/>
    <w:multiLevelType w:val="multilevel"/>
    <w:tmpl w:val="DBE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4383D1F"/>
    <w:multiLevelType w:val="multilevel"/>
    <w:tmpl w:val="2ED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E9325A"/>
    <w:multiLevelType w:val="multilevel"/>
    <w:tmpl w:val="BA38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5311A0"/>
    <w:multiLevelType w:val="multilevel"/>
    <w:tmpl w:val="D1DE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598746E"/>
    <w:multiLevelType w:val="multilevel"/>
    <w:tmpl w:val="F0E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C22B89"/>
    <w:multiLevelType w:val="multilevel"/>
    <w:tmpl w:val="BA3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5447D1"/>
    <w:multiLevelType w:val="multilevel"/>
    <w:tmpl w:val="A220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002A48"/>
    <w:multiLevelType w:val="multilevel"/>
    <w:tmpl w:val="76BE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F12A69"/>
    <w:multiLevelType w:val="multilevel"/>
    <w:tmpl w:val="6B1C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FE2C6B"/>
    <w:multiLevelType w:val="multilevel"/>
    <w:tmpl w:val="5D5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4A029C"/>
    <w:multiLevelType w:val="multilevel"/>
    <w:tmpl w:val="A40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5C0339F2"/>
    <w:multiLevelType w:val="multilevel"/>
    <w:tmpl w:val="567E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C11500B"/>
    <w:multiLevelType w:val="multilevel"/>
    <w:tmpl w:val="D920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8F29B7"/>
    <w:multiLevelType w:val="multilevel"/>
    <w:tmpl w:val="F39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1D59FB"/>
    <w:multiLevelType w:val="multilevel"/>
    <w:tmpl w:val="95E2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F522452"/>
    <w:multiLevelType w:val="multilevel"/>
    <w:tmpl w:val="0D16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9C30EF"/>
    <w:multiLevelType w:val="multilevel"/>
    <w:tmpl w:val="DC0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A45CEE"/>
    <w:multiLevelType w:val="multilevel"/>
    <w:tmpl w:val="C2A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CB38F7"/>
    <w:multiLevelType w:val="multilevel"/>
    <w:tmpl w:val="361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1CB0631"/>
    <w:multiLevelType w:val="multilevel"/>
    <w:tmpl w:val="905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2AE79E0"/>
    <w:multiLevelType w:val="multilevel"/>
    <w:tmpl w:val="A51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3F44FC0"/>
    <w:multiLevelType w:val="multilevel"/>
    <w:tmpl w:val="A18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A85C71"/>
    <w:multiLevelType w:val="multilevel"/>
    <w:tmpl w:val="4852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6F1F15"/>
    <w:multiLevelType w:val="multilevel"/>
    <w:tmpl w:val="1A6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0D6F7B"/>
    <w:multiLevelType w:val="multilevel"/>
    <w:tmpl w:val="234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CD0688"/>
    <w:multiLevelType w:val="multilevel"/>
    <w:tmpl w:val="80EA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BF26FC1"/>
    <w:multiLevelType w:val="multilevel"/>
    <w:tmpl w:val="43D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7807CE"/>
    <w:multiLevelType w:val="multilevel"/>
    <w:tmpl w:val="3DA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7809F8"/>
    <w:multiLevelType w:val="multilevel"/>
    <w:tmpl w:val="33F2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914F84"/>
    <w:multiLevelType w:val="multilevel"/>
    <w:tmpl w:val="5BBC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E846A1"/>
    <w:multiLevelType w:val="multilevel"/>
    <w:tmpl w:val="B52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103C8C"/>
    <w:multiLevelType w:val="multilevel"/>
    <w:tmpl w:val="2514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E5166DA"/>
    <w:multiLevelType w:val="multilevel"/>
    <w:tmpl w:val="ED2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C554D0"/>
    <w:multiLevelType w:val="multilevel"/>
    <w:tmpl w:val="D35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EDA780E"/>
    <w:multiLevelType w:val="multilevel"/>
    <w:tmpl w:val="EE4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670721"/>
    <w:multiLevelType w:val="multilevel"/>
    <w:tmpl w:val="788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1811BB"/>
    <w:multiLevelType w:val="multilevel"/>
    <w:tmpl w:val="D7E0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331D6E"/>
    <w:multiLevelType w:val="multilevel"/>
    <w:tmpl w:val="5CCC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0C758A5"/>
    <w:multiLevelType w:val="multilevel"/>
    <w:tmpl w:val="D4AC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DF6BAB"/>
    <w:multiLevelType w:val="multilevel"/>
    <w:tmpl w:val="B440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1482A44"/>
    <w:multiLevelType w:val="multilevel"/>
    <w:tmpl w:val="6B4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23F3819"/>
    <w:multiLevelType w:val="multilevel"/>
    <w:tmpl w:val="AD74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557CE2"/>
    <w:multiLevelType w:val="multilevel"/>
    <w:tmpl w:val="83D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D74BEE"/>
    <w:multiLevelType w:val="multilevel"/>
    <w:tmpl w:val="5684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3DC2140"/>
    <w:multiLevelType w:val="multilevel"/>
    <w:tmpl w:val="A5F6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896A38"/>
    <w:multiLevelType w:val="multilevel"/>
    <w:tmpl w:val="54C2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4C16825"/>
    <w:multiLevelType w:val="multilevel"/>
    <w:tmpl w:val="256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2857EB"/>
    <w:multiLevelType w:val="multilevel"/>
    <w:tmpl w:val="2E50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8D64F1"/>
    <w:multiLevelType w:val="multilevel"/>
    <w:tmpl w:val="78B0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B02EB8"/>
    <w:multiLevelType w:val="multilevel"/>
    <w:tmpl w:val="F15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8C1E8C"/>
    <w:multiLevelType w:val="multilevel"/>
    <w:tmpl w:val="1EB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AA7527"/>
    <w:multiLevelType w:val="multilevel"/>
    <w:tmpl w:val="631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544B28"/>
    <w:multiLevelType w:val="multilevel"/>
    <w:tmpl w:val="0B16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A91BE8"/>
    <w:multiLevelType w:val="multilevel"/>
    <w:tmpl w:val="AF3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A90442D"/>
    <w:multiLevelType w:val="multilevel"/>
    <w:tmpl w:val="8F926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EA47D8"/>
    <w:multiLevelType w:val="multilevel"/>
    <w:tmpl w:val="F23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AF72364"/>
    <w:multiLevelType w:val="multilevel"/>
    <w:tmpl w:val="DF4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AF72C8C"/>
    <w:multiLevelType w:val="multilevel"/>
    <w:tmpl w:val="7476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B8C76B6"/>
    <w:multiLevelType w:val="multilevel"/>
    <w:tmpl w:val="110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D53D6A"/>
    <w:multiLevelType w:val="multilevel"/>
    <w:tmpl w:val="927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450C14"/>
    <w:multiLevelType w:val="multilevel"/>
    <w:tmpl w:val="1CE2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D475ADA"/>
    <w:multiLevelType w:val="multilevel"/>
    <w:tmpl w:val="719E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631CC8"/>
    <w:multiLevelType w:val="multilevel"/>
    <w:tmpl w:val="9E1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DA03C13"/>
    <w:multiLevelType w:val="multilevel"/>
    <w:tmpl w:val="ECC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9D2A55"/>
    <w:multiLevelType w:val="multilevel"/>
    <w:tmpl w:val="718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52399E"/>
    <w:multiLevelType w:val="multilevel"/>
    <w:tmpl w:val="5C5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E71EC4"/>
    <w:multiLevelType w:val="multilevel"/>
    <w:tmpl w:val="D9204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0"/>
  </w:num>
  <w:num w:numId="2">
    <w:abstractNumId w:val="119"/>
  </w:num>
  <w:num w:numId="3">
    <w:abstractNumId w:val="58"/>
  </w:num>
  <w:num w:numId="4">
    <w:abstractNumId w:val="44"/>
  </w:num>
  <w:num w:numId="5">
    <w:abstractNumId w:val="128"/>
  </w:num>
  <w:num w:numId="6">
    <w:abstractNumId w:val="3"/>
  </w:num>
  <w:num w:numId="7">
    <w:abstractNumId w:val="74"/>
  </w:num>
  <w:num w:numId="8">
    <w:abstractNumId w:val="169"/>
  </w:num>
  <w:num w:numId="9">
    <w:abstractNumId w:val="143"/>
  </w:num>
  <w:num w:numId="10">
    <w:abstractNumId w:val="37"/>
  </w:num>
  <w:num w:numId="11">
    <w:abstractNumId w:val="57"/>
  </w:num>
  <w:num w:numId="12">
    <w:abstractNumId w:val="25"/>
  </w:num>
  <w:num w:numId="13">
    <w:abstractNumId w:val="140"/>
  </w:num>
  <w:num w:numId="14">
    <w:abstractNumId w:val="110"/>
  </w:num>
  <w:num w:numId="15">
    <w:abstractNumId w:val="171"/>
  </w:num>
  <w:num w:numId="16">
    <w:abstractNumId w:val="115"/>
  </w:num>
  <w:num w:numId="17">
    <w:abstractNumId w:val="168"/>
  </w:num>
  <w:num w:numId="18">
    <w:abstractNumId w:val="159"/>
  </w:num>
  <w:num w:numId="19">
    <w:abstractNumId w:val="112"/>
  </w:num>
  <w:num w:numId="20">
    <w:abstractNumId w:val="87"/>
  </w:num>
  <w:num w:numId="21">
    <w:abstractNumId w:val="166"/>
  </w:num>
  <w:num w:numId="22">
    <w:abstractNumId w:val="82"/>
  </w:num>
  <w:num w:numId="23">
    <w:abstractNumId w:val="116"/>
  </w:num>
  <w:num w:numId="24">
    <w:abstractNumId w:val="55"/>
  </w:num>
  <w:num w:numId="25">
    <w:abstractNumId w:val="71"/>
  </w:num>
  <w:num w:numId="26">
    <w:abstractNumId w:val="151"/>
  </w:num>
  <w:num w:numId="27">
    <w:abstractNumId w:val="35"/>
  </w:num>
  <w:num w:numId="28">
    <w:abstractNumId w:val="80"/>
  </w:num>
  <w:num w:numId="29">
    <w:abstractNumId w:val="89"/>
  </w:num>
  <w:num w:numId="30">
    <w:abstractNumId w:val="156"/>
  </w:num>
  <w:num w:numId="31">
    <w:abstractNumId w:val="53"/>
  </w:num>
  <w:num w:numId="32">
    <w:abstractNumId w:val="10"/>
  </w:num>
  <w:num w:numId="33">
    <w:abstractNumId w:val="66"/>
  </w:num>
  <w:num w:numId="34">
    <w:abstractNumId w:val="20"/>
  </w:num>
  <w:num w:numId="35">
    <w:abstractNumId w:val="20"/>
  </w:num>
  <w:num w:numId="36">
    <w:abstractNumId w:val="26"/>
  </w:num>
  <w:num w:numId="37">
    <w:abstractNumId w:val="26"/>
  </w:num>
  <w:num w:numId="38">
    <w:abstractNumId w:val="33"/>
  </w:num>
  <w:num w:numId="39">
    <w:abstractNumId w:val="137"/>
  </w:num>
  <w:num w:numId="40">
    <w:abstractNumId w:val="134"/>
  </w:num>
  <w:num w:numId="41">
    <w:abstractNumId w:val="113"/>
  </w:num>
  <w:num w:numId="42">
    <w:abstractNumId w:val="48"/>
  </w:num>
  <w:num w:numId="43">
    <w:abstractNumId w:val="105"/>
  </w:num>
  <w:num w:numId="44">
    <w:abstractNumId w:val="126"/>
  </w:num>
  <w:num w:numId="45">
    <w:abstractNumId w:val="72"/>
  </w:num>
  <w:num w:numId="46">
    <w:abstractNumId w:val="154"/>
  </w:num>
  <w:num w:numId="47">
    <w:abstractNumId w:val="14"/>
  </w:num>
  <w:num w:numId="48">
    <w:abstractNumId w:val="93"/>
  </w:num>
  <w:num w:numId="49">
    <w:abstractNumId w:val="120"/>
  </w:num>
  <w:num w:numId="50">
    <w:abstractNumId w:val="127"/>
  </w:num>
  <w:num w:numId="51">
    <w:abstractNumId w:val="153"/>
  </w:num>
  <w:num w:numId="52">
    <w:abstractNumId w:val="158"/>
  </w:num>
  <w:num w:numId="53">
    <w:abstractNumId w:val="19"/>
  </w:num>
  <w:num w:numId="54">
    <w:abstractNumId w:val="73"/>
  </w:num>
  <w:num w:numId="55">
    <w:abstractNumId w:val="125"/>
  </w:num>
  <w:num w:numId="56">
    <w:abstractNumId w:val="165"/>
  </w:num>
  <w:num w:numId="57">
    <w:abstractNumId w:val="39"/>
  </w:num>
  <w:num w:numId="58">
    <w:abstractNumId w:val="41"/>
  </w:num>
  <w:num w:numId="59">
    <w:abstractNumId w:val="68"/>
  </w:num>
  <w:num w:numId="60">
    <w:abstractNumId w:val="15"/>
  </w:num>
  <w:num w:numId="61">
    <w:abstractNumId w:val="129"/>
  </w:num>
  <w:num w:numId="62">
    <w:abstractNumId w:val="100"/>
  </w:num>
  <w:num w:numId="63">
    <w:abstractNumId w:val="64"/>
  </w:num>
  <w:num w:numId="64">
    <w:abstractNumId w:val="42"/>
  </w:num>
  <w:num w:numId="65">
    <w:abstractNumId w:val="164"/>
  </w:num>
  <w:num w:numId="66">
    <w:abstractNumId w:val="65"/>
  </w:num>
  <w:num w:numId="67">
    <w:abstractNumId w:val="67"/>
  </w:num>
  <w:num w:numId="68">
    <w:abstractNumId w:val="34"/>
  </w:num>
  <w:num w:numId="69">
    <w:abstractNumId w:val="139"/>
  </w:num>
  <w:num w:numId="70">
    <w:abstractNumId w:val="148"/>
  </w:num>
  <w:num w:numId="71">
    <w:abstractNumId w:val="38"/>
  </w:num>
  <w:num w:numId="72">
    <w:abstractNumId w:val="1"/>
  </w:num>
  <w:num w:numId="73">
    <w:abstractNumId w:val="149"/>
  </w:num>
  <w:num w:numId="74">
    <w:abstractNumId w:val="92"/>
  </w:num>
  <w:num w:numId="75">
    <w:abstractNumId w:val="130"/>
  </w:num>
  <w:num w:numId="76">
    <w:abstractNumId w:val="63"/>
  </w:num>
  <w:num w:numId="77">
    <w:abstractNumId w:val="122"/>
  </w:num>
  <w:num w:numId="78">
    <w:abstractNumId w:val="101"/>
  </w:num>
  <w:num w:numId="79">
    <w:abstractNumId w:val="132"/>
  </w:num>
  <w:num w:numId="80">
    <w:abstractNumId w:val="16"/>
  </w:num>
  <w:num w:numId="81">
    <w:abstractNumId w:val="131"/>
  </w:num>
  <w:num w:numId="82">
    <w:abstractNumId w:val="142"/>
  </w:num>
  <w:num w:numId="83">
    <w:abstractNumId w:val="6"/>
  </w:num>
  <w:num w:numId="84">
    <w:abstractNumId w:val="162"/>
  </w:num>
  <w:num w:numId="85">
    <w:abstractNumId w:val="17"/>
  </w:num>
  <w:num w:numId="86">
    <w:abstractNumId w:val="49"/>
  </w:num>
  <w:num w:numId="87">
    <w:abstractNumId w:val="24"/>
  </w:num>
  <w:num w:numId="88">
    <w:abstractNumId w:val="76"/>
  </w:num>
  <w:num w:numId="89">
    <w:abstractNumId w:val="91"/>
  </w:num>
  <w:num w:numId="90">
    <w:abstractNumId w:val="157"/>
  </w:num>
  <w:num w:numId="91">
    <w:abstractNumId w:val="135"/>
  </w:num>
  <w:num w:numId="92">
    <w:abstractNumId w:val="118"/>
  </w:num>
  <w:num w:numId="93">
    <w:abstractNumId w:val="138"/>
  </w:num>
  <w:num w:numId="94">
    <w:abstractNumId w:val="50"/>
  </w:num>
  <w:num w:numId="95">
    <w:abstractNumId w:val="141"/>
  </w:num>
  <w:num w:numId="96">
    <w:abstractNumId w:val="97"/>
  </w:num>
  <w:num w:numId="97">
    <w:abstractNumId w:val="170"/>
  </w:num>
  <w:num w:numId="98">
    <w:abstractNumId w:val="69"/>
  </w:num>
  <w:num w:numId="99">
    <w:abstractNumId w:val="30"/>
  </w:num>
  <w:num w:numId="100">
    <w:abstractNumId w:val="163"/>
  </w:num>
  <w:num w:numId="101">
    <w:abstractNumId w:val="114"/>
  </w:num>
  <w:num w:numId="102">
    <w:abstractNumId w:val="146"/>
  </w:num>
  <w:num w:numId="103">
    <w:abstractNumId w:val="79"/>
  </w:num>
  <w:num w:numId="104">
    <w:abstractNumId w:val="155"/>
  </w:num>
  <w:num w:numId="105">
    <w:abstractNumId w:val="2"/>
  </w:num>
  <w:num w:numId="106">
    <w:abstractNumId w:val="0"/>
  </w:num>
  <w:num w:numId="107">
    <w:abstractNumId w:val="5"/>
  </w:num>
  <w:num w:numId="108">
    <w:abstractNumId w:val="88"/>
  </w:num>
  <w:num w:numId="109">
    <w:abstractNumId w:val="11"/>
  </w:num>
  <w:num w:numId="110">
    <w:abstractNumId w:val="59"/>
  </w:num>
  <w:num w:numId="111">
    <w:abstractNumId w:val="4"/>
  </w:num>
  <w:num w:numId="112">
    <w:abstractNumId w:val="145"/>
  </w:num>
  <w:num w:numId="113">
    <w:abstractNumId w:val="23"/>
  </w:num>
  <w:num w:numId="114">
    <w:abstractNumId w:val="62"/>
  </w:num>
  <w:num w:numId="115">
    <w:abstractNumId w:val="13"/>
  </w:num>
  <w:num w:numId="116">
    <w:abstractNumId w:val="52"/>
  </w:num>
  <w:num w:numId="117">
    <w:abstractNumId w:val="99"/>
  </w:num>
  <w:num w:numId="118">
    <w:abstractNumId w:val="70"/>
  </w:num>
  <w:num w:numId="119">
    <w:abstractNumId w:val="136"/>
  </w:num>
  <w:num w:numId="120">
    <w:abstractNumId w:val="40"/>
  </w:num>
  <w:num w:numId="121">
    <w:abstractNumId w:val="31"/>
  </w:num>
  <w:num w:numId="122">
    <w:abstractNumId w:val="51"/>
  </w:num>
  <w:num w:numId="123">
    <w:abstractNumId w:val="7"/>
  </w:num>
  <w:num w:numId="124">
    <w:abstractNumId w:val="75"/>
  </w:num>
  <w:num w:numId="125">
    <w:abstractNumId w:val="56"/>
  </w:num>
  <w:num w:numId="126">
    <w:abstractNumId w:val="54"/>
  </w:num>
  <w:num w:numId="127">
    <w:abstractNumId w:val="103"/>
  </w:num>
  <w:num w:numId="128">
    <w:abstractNumId w:val="102"/>
  </w:num>
  <w:num w:numId="129">
    <w:abstractNumId w:val="124"/>
  </w:num>
  <w:num w:numId="130">
    <w:abstractNumId w:val="90"/>
  </w:num>
  <w:num w:numId="131">
    <w:abstractNumId w:val="27"/>
  </w:num>
  <w:num w:numId="132">
    <w:abstractNumId w:val="94"/>
  </w:num>
  <w:num w:numId="133">
    <w:abstractNumId w:val="117"/>
  </w:num>
  <w:num w:numId="134">
    <w:abstractNumId w:val="21"/>
  </w:num>
  <w:num w:numId="135">
    <w:abstractNumId w:val="84"/>
  </w:num>
  <w:num w:numId="136">
    <w:abstractNumId w:val="83"/>
  </w:num>
  <w:num w:numId="137">
    <w:abstractNumId w:val="123"/>
  </w:num>
  <w:num w:numId="138">
    <w:abstractNumId w:val="161"/>
  </w:num>
  <w:num w:numId="139">
    <w:abstractNumId w:val="85"/>
  </w:num>
  <w:num w:numId="140">
    <w:abstractNumId w:val="98"/>
  </w:num>
  <w:num w:numId="141">
    <w:abstractNumId w:val="77"/>
  </w:num>
  <w:num w:numId="142">
    <w:abstractNumId w:val="173"/>
  </w:num>
  <w:num w:numId="143">
    <w:abstractNumId w:val="22"/>
  </w:num>
  <w:num w:numId="144">
    <w:abstractNumId w:val="152"/>
  </w:num>
  <w:num w:numId="145">
    <w:abstractNumId w:val="9"/>
  </w:num>
  <w:num w:numId="146">
    <w:abstractNumId w:val="107"/>
  </w:num>
  <w:num w:numId="147">
    <w:abstractNumId w:val="147"/>
  </w:num>
  <w:num w:numId="148">
    <w:abstractNumId w:val="167"/>
  </w:num>
  <w:num w:numId="149">
    <w:abstractNumId w:val="47"/>
  </w:num>
  <w:num w:numId="150">
    <w:abstractNumId w:val="144"/>
  </w:num>
  <w:num w:numId="151">
    <w:abstractNumId w:val="86"/>
  </w:num>
  <w:num w:numId="152">
    <w:abstractNumId w:val="160"/>
  </w:num>
  <w:num w:numId="153">
    <w:abstractNumId w:val="95"/>
  </w:num>
  <w:num w:numId="154">
    <w:abstractNumId w:val="28"/>
  </w:num>
  <w:num w:numId="155">
    <w:abstractNumId w:val="172"/>
  </w:num>
  <w:num w:numId="156">
    <w:abstractNumId w:val="46"/>
  </w:num>
  <w:num w:numId="157">
    <w:abstractNumId w:val="12"/>
  </w:num>
  <w:num w:numId="158">
    <w:abstractNumId w:val="150"/>
  </w:num>
  <w:num w:numId="159">
    <w:abstractNumId w:val="121"/>
  </w:num>
  <w:num w:numId="160">
    <w:abstractNumId w:val="18"/>
  </w:num>
  <w:num w:numId="161">
    <w:abstractNumId w:val="78"/>
  </w:num>
  <w:num w:numId="162">
    <w:abstractNumId w:val="108"/>
  </w:num>
  <w:num w:numId="163">
    <w:abstractNumId w:val="106"/>
  </w:num>
  <w:num w:numId="164">
    <w:abstractNumId w:val="29"/>
  </w:num>
  <w:num w:numId="165">
    <w:abstractNumId w:val="61"/>
  </w:num>
  <w:num w:numId="166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104"/>
  </w:num>
  <w:num w:numId="168">
    <w:abstractNumId w:val="111"/>
  </w:num>
  <w:num w:numId="169">
    <w:abstractNumId w:val="81"/>
  </w:num>
  <w:num w:numId="170">
    <w:abstractNumId w:val="133"/>
  </w:num>
  <w:num w:numId="171">
    <w:abstractNumId w:val="43"/>
  </w:num>
  <w:num w:numId="172">
    <w:abstractNumId w:val="36"/>
  </w:num>
  <w:num w:numId="173">
    <w:abstractNumId w:val="96"/>
  </w:num>
  <w:num w:numId="174">
    <w:abstractNumId w:val="45"/>
  </w:num>
  <w:num w:numId="175">
    <w:abstractNumId w:val="32"/>
  </w:num>
  <w:num w:numId="176">
    <w:abstractNumId w:val="8"/>
  </w:num>
  <w:num w:numId="177">
    <w:abstractNumId w:val="109"/>
  </w:num>
  <w:numIdMacAtCleanup w:val="1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60"/>
    <w:rsid w:val="000006C9"/>
    <w:rsid w:val="00002791"/>
    <w:rsid w:val="00010A16"/>
    <w:rsid w:val="000154A0"/>
    <w:rsid w:val="00015F9B"/>
    <w:rsid w:val="000243D2"/>
    <w:rsid w:val="00052C15"/>
    <w:rsid w:val="00052EA4"/>
    <w:rsid w:val="000619D9"/>
    <w:rsid w:val="00066D06"/>
    <w:rsid w:val="00070BFE"/>
    <w:rsid w:val="00086057"/>
    <w:rsid w:val="00086BA8"/>
    <w:rsid w:val="000948F1"/>
    <w:rsid w:val="000B1EF1"/>
    <w:rsid w:val="000D4D59"/>
    <w:rsid w:val="000E2DA9"/>
    <w:rsid w:val="000E76D2"/>
    <w:rsid w:val="000F2C2B"/>
    <w:rsid w:val="000F4A6E"/>
    <w:rsid w:val="000F4AB0"/>
    <w:rsid w:val="00112905"/>
    <w:rsid w:val="00116A11"/>
    <w:rsid w:val="00117F09"/>
    <w:rsid w:val="00121B41"/>
    <w:rsid w:val="00126E5C"/>
    <w:rsid w:val="00170578"/>
    <w:rsid w:val="00172AE1"/>
    <w:rsid w:val="00190B73"/>
    <w:rsid w:val="001965B0"/>
    <w:rsid w:val="001A2061"/>
    <w:rsid w:val="001A2363"/>
    <w:rsid w:val="001A367E"/>
    <w:rsid w:val="001B34AC"/>
    <w:rsid w:val="001D3ACD"/>
    <w:rsid w:val="001E0510"/>
    <w:rsid w:val="001E40EA"/>
    <w:rsid w:val="001F0D66"/>
    <w:rsid w:val="001F5439"/>
    <w:rsid w:val="00205191"/>
    <w:rsid w:val="002109DA"/>
    <w:rsid w:val="002115EA"/>
    <w:rsid w:val="00215268"/>
    <w:rsid w:val="002236EE"/>
    <w:rsid w:val="00237E0B"/>
    <w:rsid w:val="00240195"/>
    <w:rsid w:val="0024368C"/>
    <w:rsid w:val="002443D8"/>
    <w:rsid w:val="0026291E"/>
    <w:rsid w:val="00265383"/>
    <w:rsid w:val="0027005F"/>
    <w:rsid w:val="0027220D"/>
    <w:rsid w:val="00276ED1"/>
    <w:rsid w:val="002826F0"/>
    <w:rsid w:val="00282CE2"/>
    <w:rsid w:val="00294091"/>
    <w:rsid w:val="002A1958"/>
    <w:rsid w:val="002B284E"/>
    <w:rsid w:val="002B5C09"/>
    <w:rsid w:val="002C0EF2"/>
    <w:rsid w:val="002C4861"/>
    <w:rsid w:val="002D6EF2"/>
    <w:rsid w:val="002E1F5F"/>
    <w:rsid w:val="002E5D23"/>
    <w:rsid w:val="002E6E3A"/>
    <w:rsid w:val="002F0E52"/>
    <w:rsid w:val="002F0F88"/>
    <w:rsid w:val="002F1DD8"/>
    <w:rsid w:val="002F4029"/>
    <w:rsid w:val="002F4BD4"/>
    <w:rsid w:val="002F6D9A"/>
    <w:rsid w:val="002F77D2"/>
    <w:rsid w:val="0030035A"/>
    <w:rsid w:val="003109D2"/>
    <w:rsid w:val="00314D29"/>
    <w:rsid w:val="00316AE3"/>
    <w:rsid w:val="0032487C"/>
    <w:rsid w:val="003270E9"/>
    <w:rsid w:val="00330F60"/>
    <w:rsid w:val="003374B8"/>
    <w:rsid w:val="00340747"/>
    <w:rsid w:val="00344880"/>
    <w:rsid w:val="003548F1"/>
    <w:rsid w:val="00355952"/>
    <w:rsid w:val="00356C6E"/>
    <w:rsid w:val="00365070"/>
    <w:rsid w:val="003759F9"/>
    <w:rsid w:val="003802A2"/>
    <w:rsid w:val="00395B8B"/>
    <w:rsid w:val="003B12B8"/>
    <w:rsid w:val="003B1CED"/>
    <w:rsid w:val="003D1057"/>
    <w:rsid w:val="003E5C97"/>
    <w:rsid w:val="003F09F3"/>
    <w:rsid w:val="00401DBB"/>
    <w:rsid w:val="00404BF7"/>
    <w:rsid w:val="00411B4C"/>
    <w:rsid w:val="00414624"/>
    <w:rsid w:val="0043223C"/>
    <w:rsid w:val="00436952"/>
    <w:rsid w:val="0045133A"/>
    <w:rsid w:val="00457FFD"/>
    <w:rsid w:val="00460BEC"/>
    <w:rsid w:val="00481185"/>
    <w:rsid w:val="004859CB"/>
    <w:rsid w:val="0048795A"/>
    <w:rsid w:val="00490283"/>
    <w:rsid w:val="00491CBE"/>
    <w:rsid w:val="0049466B"/>
    <w:rsid w:val="004A3DE7"/>
    <w:rsid w:val="004A56E0"/>
    <w:rsid w:val="004B591B"/>
    <w:rsid w:val="004B6538"/>
    <w:rsid w:val="004B7B5B"/>
    <w:rsid w:val="004C177C"/>
    <w:rsid w:val="004C1BE2"/>
    <w:rsid w:val="004C3A3C"/>
    <w:rsid w:val="004D4D96"/>
    <w:rsid w:val="004E5EE3"/>
    <w:rsid w:val="004F00B1"/>
    <w:rsid w:val="004F4CF7"/>
    <w:rsid w:val="004F5210"/>
    <w:rsid w:val="005075B3"/>
    <w:rsid w:val="00512E1A"/>
    <w:rsid w:val="00515457"/>
    <w:rsid w:val="00520273"/>
    <w:rsid w:val="00525E34"/>
    <w:rsid w:val="00531A9E"/>
    <w:rsid w:val="00543AF3"/>
    <w:rsid w:val="0054604B"/>
    <w:rsid w:val="00546107"/>
    <w:rsid w:val="00550BED"/>
    <w:rsid w:val="005533BF"/>
    <w:rsid w:val="005545BE"/>
    <w:rsid w:val="00571C81"/>
    <w:rsid w:val="005763C6"/>
    <w:rsid w:val="005B396A"/>
    <w:rsid w:val="005C1775"/>
    <w:rsid w:val="005C568F"/>
    <w:rsid w:val="005D3902"/>
    <w:rsid w:val="005D5AB4"/>
    <w:rsid w:val="005E35E2"/>
    <w:rsid w:val="005F0993"/>
    <w:rsid w:val="005F38EE"/>
    <w:rsid w:val="00613BB9"/>
    <w:rsid w:val="00622856"/>
    <w:rsid w:val="006257B8"/>
    <w:rsid w:val="00627C10"/>
    <w:rsid w:val="00631963"/>
    <w:rsid w:val="00651F78"/>
    <w:rsid w:val="00665FCB"/>
    <w:rsid w:val="00672BC1"/>
    <w:rsid w:val="006737E5"/>
    <w:rsid w:val="00686536"/>
    <w:rsid w:val="006A2F61"/>
    <w:rsid w:val="006A3016"/>
    <w:rsid w:val="006A3CF9"/>
    <w:rsid w:val="006D08B5"/>
    <w:rsid w:val="006D2681"/>
    <w:rsid w:val="006D38B1"/>
    <w:rsid w:val="006D69E9"/>
    <w:rsid w:val="006E243C"/>
    <w:rsid w:val="006F040F"/>
    <w:rsid w:val="00702762"/>
    <w:rsid w:val="00705164"/>
    <w:rsid w:val="00717723"/>
    <w:rsid w:val="007346A1"/>
    <w:rsid w:val="00735079"/>
    <w:rsid w:val="00743D0E"/>
    <w:rsid w:val="00765595"/>
    <w:rsid w:val="00774BFA"/>
    <w:rsid w:val="007902C5"/>
    <w:rsid w:val="00796ABE"/>
    <w:rsid w:val="00797195"/>
    <w:rsid w:val="007A13B5"/>
    <w:rsid w:val="007A4D74"/>
    <w:rsid w:val="007D2056"/>
    <w:rsid w:val="007E2732"/>
    <w:rsid w:val="007E44F9"/>
    <w:rsid w:val="007F603C"/>
    <w:rsid w:val="007F6D64"/>
    <w:rsid w:val="00801999"/>
    <w:rsid w:val="00801E54"/>
    <w:rsid w:val="00813C67"/>
    <w:rsid w:val="008174E1"/>
    <w:rsid w:val="00822E5F"/>
    <w:rsid w:val="00833F7C"/>
    <w:rsid w:val="00836072"/>
    <w:rsid w:val="008473CF"/>
    <w:rsid w:val="00847F75"/>
    <w:rsid w:val="00853618"/>
    <w:rsid w:val="0085502B"/>
    <w:rsid w:val="008616BB"/>
    <w:rsid w:val="0087464C"/>
    <w:rsid w:val="00880644"/>
    <w:rsid w:val="00885068"/>
    <w:rsid w:val="00892FF0"/>
    <w:rsid w:val="008A3B12"/>
    <w:rsid w:val="008A5B79"/>
    <w:rsid w:val="008B5EF5"/>
    <w:rsid w:val="008C0375"/>
    <w:rsid w:val="008C79CB"/>
    <w:rsid w:val="008E6213"/>
    <w:rsid w:val="008E6542"/>
    <w:rsid w:val="008F0475"/>
    <w:rsid w:val="00901C1A"/>
    <w:rsid w:val="00907565"/>
    <w:rsid w:val="00911F1E"/>
    <w:rsid w:val="009304A9"/>
    <w:rsid w:val="00930705"/>
    <w:rsid w:val="009324E2"/>
    <w:rsid w:val="00934A75"/>
    <w:rsid w:val="009408E7"/>
    <w:rsid w:val="00941571"/>
    <w:rsid w:val="00943BB9"/>
    <w:rsid w:val="009516DB"/>
    <w:rsid w:val="009605A0"/>
    <w:rsid w:val="00981BAE"/>
    <w:rsid w:val="00991F65"/>
    <w:rsid w:val="00992403"/>
    <w:rsid w:val="00996CCD"/>
    <w:rsid w:val="009A78D3"/>
    <w:rsid w:val="009B2BB7"/>
    <w:rsid w:val="009B3E5E"/>
    <w:rsid w:val="009C7D7C"/>
    <w:rsid w:val="009D7F0F"/>
    <w:rsid w:val="009E165B"/>
    <w:rsid w:val="009E5DBB"/>
    <w:rsid w:val="009F3994"/>
    <w:rsid w:val="009F41DD"/>
    <w:rsid w:val="00A16016"/>
    <w:rsid w:val="00A2522D"/>
    <w:rsid w:val="00A41B5C"/>
    <w:rsid w:val="00A51C49"/>
    <w:rsid w:val="00A574F9"/>
    <w:rsid w:val="00A5798A"/>
    <w:rsid w:val="00A64B5D"/>
    <w:rsid w:val="00A65CE7"/>
    <w:rsid w:val="00AB0F10"/>
    <w:rsid w:val="00AB6ADA"/>
    <w:rsid w:val="00AC0347"/>
    <w:rsid w:val="00AC0F06"/>
    <w:rsid w:val="00AC6030"/>
    <w:rsid w:val="00AC7E3A"/>
    <w:rsid w:val="00AE25B2"/>
    <w:rsid w:val="00AF6684"/>
    <w:rsid w:val="00B013F9"/>
    <w:rsid w:val="00B01971"/>
    <w:rsid w:val="00B0365B"/>
    <w:rsid w:val="00B06D3E"/>
    <w:rsid w:val="00B14351"/>
    <w:rsid w:val="00B320EE"/>
    <w:rsid w:val="00B36DBE"/>
    <w:rsid w:val="00B371E8"/>
    <w:rsid w:val="00B507A7"/>
    <w:rsid w:val="00B62CBE"/>
    <w:rsid w:val="00B660DF"/>
    <w:rsid w:val="00B75C44"/>
    <w:rsid w:val="00B97359"/>
    <w:rsid w:val="00BB79A4"/>
    <w:rsid w:val="00BC1941"/>
    <w:rsid w:val="00BD3F75"/>
    <w:rsid w:val="00BE7D17"/>
    <w:rsid w:val="00BF063F"/>
    <w:rsid w:val="00C030EA"/>
    <w:rsid w:val="00C16443"/>
    <w:rsid w:val="00C1684A"/>
    <w:rsid w:val="00C34B73"/>
    <w:rsid w:val="00C45B2C"/>
    <w:rsid w:val="00C522E2"/>
    <w:rsid w:val="00C543F1"/>
    <w:rsid w:val="00C56565"/>
    <w:rsid w:val="00C61D34"/>
    <w:rsid w:val="00C716A7"/>
    <w:rsid w:val="00C7479A"/>
    <w:rsid w:val="00C76560"/>
    <w:rsid w:val="00C969CA"/>
    <w:rsid w:val="00C97C3E"/>
    <w:rsid w:val="00CA656B"/>
    <w:rsid w:val="00CA6E9E"/>
    <w:rsid w:val="00CB04CC"/>
    <w:rsid w:val="00CD2531"/>
    <w:rsid w:val="00CF5D83"/>
    <w:rsid w:val="00D064A6"/>
    <w:rsid w:val="00D12C53"/>
    <w:rsid w:val="00D1357E"/>
    <w:rsid w:val="00D14873"/>
    <w:rsid w:val="00D219B6"/>
    <w:rsid w:val="00D25A68"/>
    <w:rsid w:val="00D46454"/>
    <w:rsid w:val="00D50A33"/>
    <w:rsid w:val="00D71E2E"/>
    <w:rsid w:val="00D80A6E"/>
    <w:rsid w:val="00D837FA"/>
    <w:rsid w:val="00D95C61"/>
    <w:rsid w:val="00D97E02"/>
    <w:rsid w:val="00DA015D"/>
    <w:rsid w:val="00DA591F"/>
    <w:rsid w:val="00DB09CC"/>
    <w:rsid w:val="00DB2DD9"/>
    <w:rsid w:val="00DC3C89"/>
    <w:rsid w:val="00DC5F6F"/>
    <w:rsid w:val="00DC7DCB"/>
    <w:rsid w:val="00DD6C4B"/>
    <w:rsid w:val="00DE47BE"/>
    <w:rsid w:val="00DF1CF9"/>
    <w:rsid w:val="00DF5ABE"/>
    <w:rsid w:val="00DF6B4E"/>
    <w:rsid w:val="00E0167B"/>
    <w:rsid w:val="00E02910"/>
    <w:rsid w:val="00E02D80"/>
    <w:rsid w:val="00E13F82"/>
    <w:rsid w:val="00E17D16"/>
    <w:rsid w:val="00E20A31"/>
    <w:rsid w:val="00E24818"/>
    <w:rsid w:val="00E34F2B"/>
    <w:rsid w:val="00E40D4F"/>
    <w:rsid w:val="00E414D9"/>
    <w:rsid w:val="00E45717"/>
    <w:rsid w:val="00E54E54"/>
    <w:rsid w:val="00E57F4B"/>
    <w:rsid w:val="00E664C5"/>
    <w:rsid w:val="00E74624"/>
    <w:rsid w:val="00E74D4A"/>
    <w:rsid w:val="00E75470"/>
    <w:rsid w:val="00E9014A"/>
    <w:rsid w:val="00EA03A2"/>
    <w:rsid w:val="00EE0340"/>
    <w:rsid w:val="00EE248E"/>
    <w:rsid w:val="00EF00F7"/>
    <w:rsid w:val="00EF2AD7"/>
    <w:rsid w:val="00EF7A61"/>
    <w:rsid w:val="00F01402"/>
    <w:rsid w:val="00F01CB1"/>
    <w:rsid w:val="00F22742"/>
    <w:rsid w:val="00F31E53"/>
    <w:rsid w:val="00F32974"/>
    <w:rsid w:val="00F6047E"/>
    <w:rsid w:val="00F6199F"/>
    <w:rsid w:val="00F83A83"/>
    <w:rsid w:val="00F84AA7"/>
    <w:rsid w:val="00F91126"/>
    <w:rsid w:val="00F960FA"/>
    <w:rsid w:val="00FA677D"/>
    <w:rsid w:val="00FA770E"/>
    <w:rsid w:val="00FC2C15"/>
    <w:rsid w:val="00FC30F5"/>
    <w:rsid w:val="00FC7BAB"/>
    <w:rsid w:val="00FD36F4"/>
    <w:rsid w:val="00FD3FBF"/>
    <w:rsid w:val="00F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07DF4"/>
  <w15:chartTrackingRefBased/>
  <w15:docId w15:val="{189BBDDD-8350-4CE2-BC25-A0BA44F6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B79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A656B"/>
    <w:pPr>
      <w:widowControl/>
      <w:numPr>
        <w:ilvl w:val="1"/>
        <w:numId w:val="29"/>
      </w:numPr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A656B"/>
    <w:pPr>
      <w:widowControl/>
      <w:numPr>
        <w:ilvl w:val="2"/>
        <w:numId w:val="29"/>
      </w:numPr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02910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2910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A5B79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02910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02910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910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B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56B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A656B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029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0291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A5B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0291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029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02910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unhideWhenUsed/>
    <w:rsid w:val="00CA656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A656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A6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A656B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A656B"/>
    <w:rPr>
      <w:rFonts w:ascii="SimSun" w:eastAsia="SimSun" w:hAnsi="SimSun" w:cs="SimSun"/>
      <w:sz w:val="24"/>
      <w:szCs w:val="24"/>
    </w:rPr>
  </w:style>
  <w:style w:type="character" w:styleId="a5">
    <w:name w:val="Emphasis"/>
    <w:basedOn w:val="a0"/>
    <w:uiPriority w:val="20"/>
    <w:qFormat/>
    <w:rsid w:val="00CA656B"/>
    <w:rPr>
      <w:i/>
      <w:iCs/>
    </w:rPr>
  </w:style>
  <w:style w:type="character" w:customStyle="1" w:styleId="hljs-attribute">
    <w:name w:val="hljs-attribute"/>
    <w:basedOn w:val="a0"/>
    <w:rsid w:val="00CA656B"/>
  </w:style>
  <w:style w:type="character" w:customStyle="1" w:styleId="hljs-string">
    <w:name w:val="hljs-string"/>
    <w:basedOn w:val="a0"/>
    <w:rsid w:val="00CA656B"/>
  </w:style>
  <w:style w:type="character" w:customStyle="1" w:styleId="undefined">
    <w:name w:val="undefined"/>
    <w:basedOn w:val="a0"/>
    <w:rsid w:val="00CA656B"/>
  </w:style>
  <w:style w:type="character" w:customStyle="1" w:styleId="hljs-preprocessor">
    <w:name w:val="hljs-preprocessor"/>
    <w:basedOn w:val="a0"/>
    <w:rsid w:val="00CA656B"/>
  </w:style>
  <w:style w:type="character" w:customStyle="1" w:styleId="hljs-tag">
    <w:name w:val="hljs-tag"/>
    <w:basedOn w:val="a0"/>
    <w:rsid w:val="008A5B79"/>
  </w:style>
  <w:style w:type="character" w:customStyle="1" w:styleId="hljs-title">
    <w:name w:val="hljs-title"/>
    <w:basedOn w:val="a0"/>
    <w:rsid w:val="008A5B79"/>
  </w:style>
  <w:style w:type="character" w:customStyle="1" w:styleId="hljs-value">
    <w:name w:val="hljs-value"/>
    <w:basedOn w:val="a0"/>
    <w:rsid w:val="008A5B79"/>
  </w:style>
  <w:style w:type="character" w:styleId="a6">
    <w:name w:val="Strong"/>
    <w:basedOn w:val="a0"/>
    <w:uiPriority w:val="22"/>
    <w:qFormat/>
    <w:rsid w:val="008A5B79"/>
    <w:rPr>
      <w:b/>
      <w:bCs/>
    </w:rPr>
  </w:style>
  <w:style w:type="character" w:customStyle="1" w:styleId="hljs-keyword">
    <w:name w:val="hljs-keyword"/>
    <w:basedOn w:val="a0"/>
    <w:rsid w:val="008A5B79"/>
  </w:style>
  <w:style w:type="character" w:customStyle="1" w:styleId="hljs-comment">
    <w:name w:val="hljs-comment"/>
    <w:basedOn w:val="a0"/>
    <w:rsid w:val="008A5B79"/>
  </w:style>
  <w:style w:type="character" w:customStyle="1" w:styleId="hljs-builtin">
    <w:name w:val="hljs-built_in"/>
    <w:basedOn w:val="a0"/>
    <w:rsid w:val="008A5B79"/>
  </w:style>
  <w:style w:type="character" w:customStyle="1" w:styleId="hljs-number">
    <w:name w:val="hljs-number"/>
    <w:basedOn w:val="a0"/>
    <w:rsid w:val="008A5B79"/>
  </w:style>
  <w:style w:type="character" w:customStyle="1" w:styleId="hljs-operator">
    <w:name w:val="hljs-operator"/>
    <w:basedOn w:val="a0"/>
    <w:rsid w:val="008A5B79"/>
  </w:style>
  <w:style w:type="character" w:customStyle="1" w:styleId="markdown">
    <w:name w:val="markdown"/>
    <w:basedOn w:val="a0"/>
    <w:rsid w:val="008A5B79"/>
  </w:style>
  <w:style w:type="character" w:customStyle="1" w:styleId="hljs-linklabel">
    <w:name w:val="hljs-link_label"/>
    <w:basedOn w:val="a0"/>
    <w:rsid w:val="008A5B79"/>
  </w:style>
  <w:style w:type="character" w:customStyle="1" w:styleId="hljs-linkurl">
    <w:name w:val="hljs-link_url"/>
    <w:basedOn w:val="a0"/>
    <w:rsid w:val="008A5B79"/>
  </w:style>
  <w:style w:type="character" w:customStyle="1" w:styleId="hljs-constant">
    <w:name w:val="hljs-constant"/>
    <w:basedOn w:val="a0"/>
    <w:rsid w:val="008A5B79"/>
  </w:style>
  <w:style w:type="character" w:customStyle="1" w:styleId="hljs-symbol">
    <w:name w:val="hljs-symbol"/>
    <w:basedOn w:val="a0"/>
    <w:rsid w:val="008A5B79"/>
  </w:style>
  <w:style w:type="character" w:customStyle="1" w:styleId="hljs-subst">
    <w:name w:val="hljs-subst"/>
    <w:basedOn w:val="a0"/>
    <w:rsid w:val="006A3CF9"/>
  </w:style>
  <w:style w:type="character" w:customStyle="1" w:styleId="hljs-literal">
    <w:name w:val="hljs-literal"/>
    <w:basedOn w:val="a0"/>
    <w:rsid w:val="006A3CF9"/>
  </w:style>
  <w:style w:type="character" w:customStyle="1" w:styleId="ruby">
    <w:name w:val="ruby"/>
    <w:basedOn w:val="a0"/>
    <w:rsid w:val="007A13B5"/>
  </w:style>
  <w:style w:type="character" w:customStyle="1" w:styleId="hljs-regexp">
    <w:name w:val="hljs-regexp"/>
    <w:basedOn w:val="a0"/>
    <w:rsid w:val="007A13B5"/>
  </w:style>
  <w:style w:type="paragraph" w:styleId="TOC">
    <w:name w:val="TOC Heading"/>
    <w:basedOn w:val="1"/>
    <w:next w:val="a"/>
    <w:uiPriority w:val="39"/>
    <w:unhideWhenUsed/>
    <w:qFormat/>
    <w:rsid w:val="00D135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1357E"/>
  </w:style>
  <w:style w:type="paragraph" w:styleId="TOC3">
    <w:name w:val="toc 3"/>
    <w:basedOn w:val="a"/>
    <w:next w:val="a"/>
    <w:autoRedefine/>
    <w:uiPriority w:val="39"/>
    <w:unhideWhenUsed/>
    <w:rsid w:val="00D1357E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D1357E"/>
    <w:pPr>
      <w:ind w:leftChars="200" w:left="420"/>
    </w:pPr>
  </w:style>
  <w:style w:type="character" w:customStyle="1" w:styleId="hljs-meta">
    <w:name w:val="hljs-meta"/>
    <w:basedOn w:val="a0"/>
    <w:rsid w:val="006D69E9"/>
  </w:style>
  <w:style w:type="character" w:customStyle="1" w:styleId="hljs-name">
    <w:name w:val="hljs-name"/>
    <w:basedOn w:val="a0"/>
    <w:rsid w:val="006D69E9"/>
  </w:style>
  <w:style w:type="character" w:customStyle="1" w:styleId="hljs-attr">
    <w:name w:val="hljs-attr"/>
    <w:basedOn w:val="a0"/>
    <w:rsid w:val="006D69E9"/>
  </w:style>
  <w:style w:type="character" w:customStyle="1" w:styleId="hljs-params">
    <w:name w:val="hljs-params"/>
    <w:basedOn w:val="a0"/>
    <w:rsid w:val="006D69E9"/>
  </w:style>
  <w:style w:type="character" w:customStyle="1" w:styleId="hljs-function">
    <w:name w:val="hljs-function"/>
    <w:basedOn w:val="a0"/>
    <w:rsid w:val="006D69E9"/>
  </w:style>
  <w:style w:type="character" w:customStyle="1" w:styleId="token">
    <w:name w:val="token"/>
    <w:basedOn w:val="a0"/>
    <w:rsid w:val="006D69E9"/>
  </w:style>
  <w:style w:type="paragraph" w:styleId="a7">
    <w:name w:val="header"/>
    <w:basedOn w:val="a"/>
    <w:link w:val="a8"/>
    <w:uiPriority w:val="99"/>
    <w:unhideWhenUsed/>
    <w:rsid w:val="006D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D69E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D69E9"/>
    <w:rPr>
      <w:sz w:val="18"/>
      <w:szCs w:val="18"/>
    </w:rPr>
  </w:style>
  <w:style w:type="paragraph" w:customStyle="1" w:styleId="msonormal0">
    <w:name w:val="msonormal"/>
    <w:basedOn w:val="a"/>
    <w:rsid w:val="006D69E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6D69E9"/>
    <w:rPr>
      <w:color w:val="800080"/>
      <w:u w:val="single"/>
    </w:rPr>
  </w:style>
  <w:style w:type="character" w:styleId="ac">
    <w:name w:val="Unresolved Mention"/>
    <w:basedOn w:val="a0"/>
    <w:uiPriority w:val="99"/>
    <w:semiHidden/>
    <w:unhideWhenUsed/>
    <w:rsid w:val="006D69E9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2826F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826F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2826F0"/>
    <w:pPr>
      <w:ind w:leftChars="1000" w:left="2100"/>
    </w:pPr>
  </w:style>
  <w:style w:type="table" w:styleId="ad">
    <w:name w:val="Table Grid"/>
    <w:basedOn w:val="a1"/>
    <w:uiPriority w:val="39"/>
    <w:rsid w:val="00FD3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457FFD"/>
    <w:pPr>
      <w:ind w:firstLineChars="200" w:firstLine="420"/>
    </w:pPr>
  </w:style>
  <w:style w:type="character" w:customStyle="1" w:styleId="pre">
    <w:name w:val="pre"/>
    <w:basedOn w:val="a0"/>
    <w:rsid w:val="003B12B8"/>
  </w:style>
  <w:style w:type="paragraph" w:styleId="TOC7">
    <w:name w:val="toc 7"/>
    <w:basedOn w:val="a"/>
    <w:next w:val="a"/>
    <w:autoRedefine/>
    <w:uiPriority w:val="39"/>
    <w:unhideWhenUsed/>
    <w:rsid w:val="0036507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36507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365070"/>
    <w:pPr>
      <w:ind w:leftChars="1600" w:left="3360"/>
    </w:pPr>
  </w:style>
  <w:style w:type="character" w:customStyle="1" w:styleId="bash">
    <w:name w:val="bash"/>
    <w:basedOn w:val="a0"/>
    <w:rsid w:val="00A574F9"/>
  </w:style>
  <w:style w:type="character" w:customStyle="1" w:styleId="hljs-variable">
    <w:name w:val="hljs-variable"/>
    <w:basedOn w:val="a0"/>
    <w:rsid w:val="00A574F9"/>
  </w:style>
  <w:style w:type="character" w:customStyle="1" w:styleId="hljs-bullet">
    <w:name w:val="hljs-bullet"/>
    <w:basedOn w:val="a0"/>
    <w:rsid w:val="00A574F9"/>
  </w:style>
  <w:style w:type="character" w:customStyle="1" w:styleId="xml">
    <w:name w:val="xml"/>
    <w:basedOn w:val="a0"/>
    <w:rsid w:val="00A574F9"/>
  </w:style>
  <w:style w:type="character" w:customStyle="1" w:styleId="line">
    <w:name w:val="line"/>
    <w:basedOn w:val="a0"/>
    <w:rsid w:val="00A574F9"/>
  </w:style>
  <w:style w:type="character" w:customStyle="1" w:styleId="attr">
    <w:name w:val="attr"/>
    <w:basedOn w:val="a0"/>
    <w:rsid w:val="00A574F9"/>
  </w:style>
  <w:style w:type="character" w:customStyle="1" w:styleId="string">
    <w:name w:val="string"/>
    <w:basedOn w:val="a0"/>
    <w:rsid w:val="00A574F9"/>
  </w:style>
  <w:style w:type="character" w:customStyle="1" w:styleId="comment">
    <w:name w:val="comment"/>
    <w:basedOn w:val="a0"/>
    <w:rsid w:val="00A574F9"/>
  </w:style>
  <w:style w:type="character" w:customStyle="1" w:styleId="label">
    <w:name w:val="label"/>
    <w:basedOn w:val="a0"/>
    <w:rsid w:val="00A574F9"/>
  </w:style>
  <w:style w:type="paragraph" w:customStyle="1" w:styleId="active">
    <w:name w:val="active"/>
    <w:basedOn w:val="a"/>
    <w:rsid w:val="00A574F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bs-callout">
    <w:name w:val="bs-callout"/>
    <w:basedOn w:val="a"/>
    <w:rsid w:val="00A574F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ljs-section">
    <w:name w:val="hljs-section"/>
    <w:basedOn w:val="a0"/>
    <w:rsid w:val="00A574F9"/>
  </w:style>
  <w:style w:type="character" w:customStyle="1" w:styleId="hljs-template-tag">
    <w:name w:val="hljs-template-tag"/>
    <w:basedOn w:val="a0"/>
    <w:rsid w:val="00A574F9"/>
  </w:style>
  <w:style w:type="character" w:customStyle="1" w:styleId="pl-c1">
    <w:name w:val="pl-c1"/>
    <w:basedOn w:val="a0"/>
    <w:rsid w:val="00A574F9"/>
  </w:style>
  <w:style w:type="character" w:customStyle="1" w:styleId="copy-code-btn">
    <w:name w:val="copy-code-btn"/>
    <w:basedOn w:val="a0"/>
    <w:rsid w:val="00A574F9"/>
  </w:style>
  <w:style w:type="character" w:customStyle="1" w:styleId="hljs-deletion">
    <w:name w:val="hljs-deletion"/>
    <w:basedOn w:val="a0"/>
    <w:rsid w:val="00A574F9"/>
  </w:style>
  <w:style w:type="character" w:customStyle="1" w:styleId="hljs-addition">
    <w:name w:val="hljs-addition"/>
    <w:basedOn w:val="a0"/>
    <w:rsid w:val="00A574F9"/>
  </w:style>
  <w:style w:type="character" w:customStyle="1" w:styleId="level-item">
    <w:name w:val="level-item"/>
    <w:basedOn w:val="a0"/>
    <w:rsid w:val="00A574F9"/>
  </w:style>
  <w:style w:type="character" w:customStyle="1" w:styleId="pl-c">
    <w:name w:val="pl-c"/>
    <w:basedOn w:val="a0"/>
    <w:rsid w:val="00A574F9"/>
  </w:style>
  <w:style w:type="character" w:customStyle="1" w:styleId="pl-ent">
    <w:name w:val="pl-ent"/>
    <w:basedOn w:val="a0"/>
    <w:rsid w:val="00A574F9"/>
  </w:style>
  <w:style w:type="character" w:customStyle="1" w:styleId="pl-s">
    <w:name w:val="pl-s"/>
    <w:basedOn w:val="a0"/>
    <w:rsid w:val="00A574F9"/>
  </w:style>
  <w:style w:type="character" w:customStyle="1" w:styleId="builtin">
    <w:name w:val="built_in"/>
    <w:basedOn w:val="a0"/>
    <w:rsid w:val="00A574F9"/>
  </w:style>
  <w:style w:type="character" w:customStyle="1" w:styleId="literal">
    <w:name w:val="literal"/>
    <w:basedOn w:val="a0"/>
    <w:rsid w:val="00A574F9"/>
  </w:style>
  <w:style w:type="character" w:customStyle="1" w:styleId="bullet">
    <w:name w:val="bullet"/>
    <w:basedOn w:val="a0"/>
    <w:rsid w:val="00A574F9"/>
  </w:style>
  <w:style w:type="character" w:customStyle="1" w:styleId="meta">
    <w:name w:val="meta"/>
    <w:basedOn w:val="a0"/>
    <w:rsid w:val="00A574F9"/>
  </w:style>
  <w:style w:type="character" w:customStyle="1" w:styleId="number">
    <w:name w:val="number"/>
    <w:basedOn w:val="a0"/>
    <w:rsid w:val="00A574F9"/>
  </w:style>
  <w:style w:type="character" w:styleId="HTML2">
    <w:name w:val="HTML Cite"/>
    <w:basedOn w:val="a0"/>
    <w:uiPriority w:val="99"/>
    <w:semiHidden/>
    <w:unhideWhenUsed/>
    <w:rsid w:val="00A574F9"/>
    <w:rPr>
      <w:i/>
      <w:iCs/>
    </w:rPr>
  </w:style>
  <w:style w:type="character" w:customStyle="1" w:styleId="meta-keyword">
    <w:name w:val="meta-keyword"/>
    <w:basedOn w:val="a0"/>
    <w:rsid w:val="00A574F9"/>
  </w:style>
  <w:style w:type="character" w:customStyle="1" w:styleId="tag">
    <w:name w:val="tag"/>
    <w:basedOn w:val="a0"/>
    <w:rsid w:val="00A574F9"/>
  </w:style>
  <w:style w:type="character" w:customStyle="1" w:styleId="name">
    <w:name w:val="name"/>
    <w:basedOn w:val="a0"/>
    <w:rsid w:val="00A574F9"/>
  </w:style>
  <w:style w:type="character" w:customStyle="1" w:styleId="function">
    <w:name w:val="function"/>
    <w:basedOn w:val="a0"/>
    <w:rsid w:val="00A574F9"/>
  </w:style>
  <w:style w:type="character" w:customStyle="1" w:styleId="keyword">
    <w:name w:val="keyword"/>
    <w:basedOn w:val="a0"/>
    <w:rsid w:val="00A574F9"/>
  </w:style>
  <w:style w:type="character" w:customStyle="1" w:styleId="params">
    <w:name w:val="params"/>
    <w:basedOn w:val="a0"/>
    <w:rsid w:val="00A574F9"/>
  </w:style>
  <w:style w:type="character" w:customStyle="1" w:styleId="symbol">
    <w:name w:val="symbol"/>
    <w:basedOn w:val="a0"/>
    <w:rsid w:val="00A574F9"/>
  </w:style>
  <w:style w:type="character" w:customStyle="1" w:styleId="n">
    <w:name w:val="n"/>
    <w:basedOn w:val="a0"/>
    <w:rsid w:val="00911F1E"/>
  </w:style>
  <w:style w:type="character" w:customStyle="1" w:styleId="o">
    <w:name w:val="o"/>
    <w:basedOn w:val="a0"/>
    <w:rsid w:val="00911F1E"/>
  </w:style>
  <w:style w:type="character" w:customStyle="1" w:styleId="p">
    <w:name w:val="p"/>
    <w:basedOn w:val="a0"/>
    <w:rsid w:val="00911F1E"/>
  </w:style>
  <w:style w:type="character" w:customStyle="1" w:styleId="s1">
    <w:name w:val="s1"/>
    <w:basedOn w:val="a0"/>
    <w:rsid w:val="00911F1E"/>
  </w:style>
  <w:style w:type="character" w:customStyle="1" w:styleId="cp">
    <w:name w:val="cp"/>
    <w:basedOn w:val="a0"/>
    <w:rsid w:val="00911F1E"/>
  </w:style>
  <w:style w:type="character" w:customStyle="1" w:styleId="k">
    <w:name w:val="k"/>
    <w:basedOn w:val="a0"/>
    <w:rsid w:val="00911F1E"/>
  </w:style>
  <w:style w:type="character" w:customStyle="1" w:styleId="nv">
    <w:name w:val="nv"/>
    <w:basedOn w:val="a0"/>
    <w:rsid w:val="00911F1E"/>
  </w:style>
  <w:style w:type="character" w:customStyle="1" w:styleId="nt">
    <w:name w:val="nt"/>
    <w:basedOn w:val="a0"/>
    <w:rsid w:val="00911F1E"/>
  </w:style>
  <w:style w:type="character" w:customStyle="1" w:styleId="pln">
    <w:name w:val="pln"/>
    <w:basedOn w:val="a0"/>
    <w:rsid w:val="00E74D4A"/>
  </w:style>
  <w:style w:type="character" w:customStyle="1" w:styleId="pun">
    <w:name w:val="pun"/>
    <w:basedOn w:val="a0"/>
    <w:rsid w:val="00E74D4A"/>
  </w:style>
  <w:style w:type="character" w:customStyle="1" w:styleId="kwd">
    <w:name w:val="kwd"/>
    <w:basedOn w:val="a0"/>
    <w:rsid w:val="00E74D4A"/>
  </w:style>
  <w:style w:type="character" w:customStyle="1" w:styleId="lit">
    <w:name w:val="lit"/>
    <w:basedOn w:val="a0"/>
    <w:rsid w:val="00E74D4A"/>
  </w:style>
  <w:style w:type="character" w:customStyle="1" w:styleId="com">
    <w:name w:val="com"/>
    <w:basedOn w:val="a0"/>
    <w:rsid w:val="00E74D4A"/>
  </w:style>
  <w:style w:type="character" w:customStyle="1" w:styleId="str">
    <w:name w:val="str"/>
    <w:basedOn w:val="a0"/>
    <w:rsid w:val="00E74D4A"/>
  </w:style>
  <w:style w:type="character" w:customStyle="1" w:styleId="mw-headline">
    <w:name w:val="mw-headline"/>
    <w:basedOn w:val="a0"/>
    <w:rsid w:val="00E74D4A"/>
  </w:style>
  <w:style w:type="character" w:customStyle="1" w:styleId="count">
    <w:name w:val="count"/>
    <w:basedOn w:val="a0"/>
    <w:rsid w:val="00E74D4A"/>
  </w:style>
  <w:style w:type="character" w:customStyle="1" w:styleId="typ">
    <w:name w:val="typ"/>
    <w:basedOn w:val="a0"/>
    <w:rsid w:val="00E74D4A"/>
  </w:style>
  <w:style w:type="character" w:customStyle="1" w:styleId="comt-author">
    <w:name w:val="comt-author"/>
    <w:basedOn w:val="a0"/>
    <w:rsid w:val="004A3DE7"/>
  </w:style>
  <w:style w:type="character" w:customStyle="1" w:styleId="marked">
    <w:name w:val="marked"/>
    <w:basedOn w:val="a0"/>
    <w:rsid w:val="004A3DE7"/>
  </w:style>
  <w:style w:type="paragraph" w:customStyle="1" w:styleId="has-text-centered">
    <w:name w:val="has-text-centered"/>
    <w:basedOn w:val="a"/>
    <w:rsid w:val="0088064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645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77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</w:divsChild>
    </w:div>
    <w:div w:id="10058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280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9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214480921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14847475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6975129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5796041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21241995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36879371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8444056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0212774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4224087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8337171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</w:divsChild>
    </w:div>
    <w:div w:id="1443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EF7060"/>
            <w:bottom w:val="none" w:sz="0" w:space="0" w:color="auto"/>
            <w:right w:val="none" w:sz="0" w:space="0" w:color="auto"/>
          </w:divBdr>
        </w:div>
        <w:div w:id="80762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EF7060"/>
            <w:bottom w:val="none" w:sz="0" w:space="0" w:color="auto"/>
            <w:right w:val="none" w:sz="0" w:space="0" w:color="auto"/>
          </w:divBdr>
        </w:div>
      </w:divsChild>
    </w:div>
    <w:div w:id="1593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19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0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uodongxiaren" TargetMode="External"/><Relationship Id="rId13" Type="http://schemas.openxmlformats.org/officeDocument/2006/relationships/hyperlink" Target="http://blog.csdn.net/guodongxiaren" TargetMode="External"/><Relationship Id="rId18" Type="http://schemas.openxmlformats.org/officeDocument/2006/relationships/hyperlink" Target="emoji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hihu.com/people/jellywong" TargetMode="External"/><Relationship Id="rId17" Type="http://schemas.openxmlformats.org/officeDocument/2006/relationships/hyperlink" Target="http://www.emoji-cheat-shee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/Boo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10" Type="http://schemas.openxmlformats.org/officeDocument/2006/relationships/hyperlink" Target="/example/profile.m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zhihu.com/people/jellywong" TargetMode="External"/><Relationship Id="rId14" Type="http://schemas.openxmlformats.org/officeDocument/2006/relationships/hyperlink" Target="https://github.com/guodongxiaren/ImageCache/raw/master/Logo/foryou.gi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7F9A-0A40-4D5B-9873-90B02EA1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17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ShuBin-JP</dc:creator>
  <cp:keywords/>
  <dc:description/>
  <cp:lastModifiedBy>Sun Shubin-Live</cp:lastModifiedBy>
  <cp:revision>288</cp:revision>
  <dcterms:created xsi:type="dcterms:W3CDTF">2020-07-17T02:43:00Z</dcterms:created>
  <dcterms:modified xsi:type="dcterms:W3CDTF">2020-11-18T02:56:00Z</dcterms:modified>
</cp:coreProperties>
</file>